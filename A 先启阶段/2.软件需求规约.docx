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1960"/>
        <w:gridCol w:w="7148"/>
      </w:tblGrid>
      <w:tr w:rsidR="00E370F8" w14:paraId="50891213" w14:textId="77777777" w:rsidTr="00E370F8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17BEDD48" w14:textId="77777777" w:rsidR="00E370F8" w:rsidRDefault="00E370F8" w:rsidP="00C12742">
            <w:pPr>
              <w:pStyle w:val="a8"/>
              <w:jc w:val="both"/>
              <w:rPr>
                <w:rFonts w:hint="eastAsia"/>
                <w:b w:val="0"/>
                <w:sz w:val="21"/>
              </w:rPr>
            </w:pPr>
            <w:r>
              <w:rPr>
                <w:rFonts w:hint="eastAsia"/>
                <w:b w:val="0"/>
                <w:sz w:val="21"/>
              </w:rPr>
              <w:t>分类</w:t>
            </w:r>
            <w:r>
              <w:rPr>
                <w:rFonts w:hint="eastAsia"/>
                <w:b w:val="0"/>
                <w:sz w:val="21"/>
              </w:rPr>
              <w:t>:</w:t>
            </w:r>
            <w:r>
              <w:rPr>
                <w:b w:val="0"/>
                <w:sz w:val="21"/>
              </w:rPr>
              <w:fldChar w:fldCharType="begin"/>
            </w:r>
            <w:r>
              <w:rPr>
                <w:b w:val="0"/>
                <w:sz w:val="21"/>
              </w:rPr>
              <w:instrText xml:space="preserve"> DOCPROPERTY "Category"  \* MERGEFORMAT </w:instrText>
            </w:r>
            <w:r>
              <w:rPr>
                <w:b w:val="0"/>
                <w:sz w:val="21"/>
              </w:rPr>
              <w:fldChar w:fldCharType="separate"/>
            </w:r>
            <w:r>
              <w:rPr>
                <w:b w:val="0"/>
                <w:sz w:val="21"/>
              </w:rPr>
              <w:fldChar w:fldCharType="end"/>
            </w:r>
          </w:p>
          <w:p w14:paraId="103BE3DB" w14:textId="77777777" w:rsidR="00E370F8" w:rsidRDefault="00E370F8" w:rsidP="00C12742">
            <w:pPr>
              <w:ind w:left="718" w:hangingChars="342" w:hanging="718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使用者:高级管理者、项目经理、项目组成员</w:t>
            </w:r>
          </w:p>
          <w:p w14:paraId="64A11416" w14:textId="77777777" w:rsidR="00E370F8" w:rsidRDefault="00E370F8" w:rsidP="00C12742">
            <w:pPr>
              <w:ind w:left="718" w:hangingChars="342" w:hanging="718"/>
              <w:rPr>
                <w:rFonts w:ascii="宋体" w:hAnsi="宋体" w:hint="eastAsia"/>
              </w:rPr>
            </w:pPr>
          </w:p>
          <w:p w14:paraId="128C6D6E" w14:textId="77777777" w:rsidR="00E370F8" w:rsidRDefault="00E370F8" w:rsidP="00C12742">
            <w:pPr>
              <w:ind w:left="718" w:hangingChars="342" w:hanging="718"/>
              <w:rPr>
                <w:rFonts w:ascii="宋体" w:hAnsi="宋体" w:hint="eastAsia"/>
                <w:u w:val="single"/>
              </w:rPr>
            </w:pPr>
          </w:p>
          <w:p w14:paraId="304EDBD8" w14:textId="77777777" w:rsidR="00E370F8" w:rsidRDefault="00E370F8" w:rsidP="00C12742">
            <w:pPr>
              <w:rPr>
                <w:rFonts w:ascii="宋体" w:hAnsi="宋体" w:hint="eastAsia"/>
              </w:rPr>
            </w:pPr>
          </w:p>
        </w:tc>
        <w:tc>
          <w:tcPr>
            <w:tcW w:w="7148" w:type="dxa"/>
          </w:tcPr>
          <w:p w14:paraId="5C54C0DD" w14:textId="77777777" w:rsidR="00E370F8" w:rsidRDefault="00E370F8" w:rsidP="00C12742">
            <w:pPr>
              <w:pStyle w:val="a7"/>
              <w:rPr>
                <w:rFonts w:hint="eastAsia"/>
                <w:sz w:val="10"/>
              </w:rPr>
            </w:pPr>
          </w:p>
          <w:p w14:paraId="059EDA97" w14:textId="77777777" w:rsidR="00E370F8" w:rsidRDefault="00E370F8" w:rsidP="00E370F8">
            <w:pPr>
              <w:ind w:right="100"/>
              <w:rPr>
                <w:rFonts w:hint="eastAsia"/>
                <w:b/>
              </w:rPr>
            </w:pPr>
          </w:p>
          <w:p w14:paraId="3A348270" w14:textId="77777777" w:rsidR="00E370F8" w:rsidRDefault="00E370F8" w:rsidP="00E370F8">
            <w:pPr>
              <w:pStyle w:val="a8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HD20211101SR005</w:t>
            </w:r>
          </w:p>
          <w:p w14:paraId="71953F00" w14:textId="0B7CC347" w:rsidR="00E370F8" w:rsidRDefault="00E370F8" w:rsidP="00E370F8">
            <w:pPr>
              <w:pStyle w:val="a8"/>
              <w:rPr>
                <w:sz w:val="52"/>
              </w:rPr>
            </w:pPr>
            <w:r>
              <w:rPr>
                <w:rFonts w:hint="eastAsia"/>
                <w:sz w:val="44"/>
              </w:rPr>
              <w:t>图书管理系统</w:t>
            </w:r>
          </w:p>
          <w:p w14:paraId="3A77BE7E" w14:textId="44CC6D98" w:rsidR="00E370F8" w:rsidRDefault="00E370F8" w:rsidP="00C12742">
            <w:pPr>
              <w:pStyle w:val="a8"/>
              <w:rPr>
                <w:rFonts w:hint="eastAsia"/>
                <w:sz w:val="52"/>
              </w:rPr>
            </w:pPr>
            <w:ins w:id="0" w:author="henry xiao" w:date="2002-07-24T15:05:00Z">
              <w:r>
                <w:rPr>
                  <w:sz w:val="52"/>
                </w:rPr>
                <w:fldChar w:fldCharType="begin"/>
              </w:r>
              <w:r>
                <w:rPr>
                  <w:sz w:val="52"/>
                </w:rPr>
                <w:instrText xml:space="preserve"> TITLE  \* MERGEFORMAT </w:instrText>
              </w:r>
            </w:ins>
            <w:r>
              <w:rPr>
                <w:sz w:val="52"/>
              </w:rPr>
              <w:fldChar w:fldCharType="separate"/>
            </w:r>
            <w:r>
              <w:rPr>
                <w:rFonts w:hint="eastAsia"/>
                <w:sz w:val="52"/>
              </w:rPr>
              <w:t>需求规约</w:t>
            </w:r>
            <w:ins w:id="1" w:author="henry xiao" w:date="2002-07-24T15:05:00Z">
              <w:r>
                <w:rPr>
                  <w:sz w:val="52"/>
                </w:rPr>
                <w:fldChar w:fldCharType="end"/>
              </w:r>
            </w:ins>
          </w:p>
          <w:p w14:paraId="1ED3CA4E" w14:textId="77777777" w:rsidR="00E370F8" w:rsidRDefault="00E370F8" w:rsidP="00C12742">
            <w:pPr>
              <w:pStyle w:val="a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Version</w:t>
            </w:r>
            <w:r>
              <w:rPr>
                <w:sz w:val="24"/>
                <w:lang w:val="en-US" w:eastAsia="zh-CN"/>
              </w:rPr>
              <w:t xml:space="preserve">: </w:t>
            </w:r>
            <w:r>
              <w:rPr>
                <w:rFonts w:hint="eastAsia"/>
                <w:sz w:val="24"/>
                <w:lang w:val="en-US" w:eastAsia="zh-CN"/>
              </w:rPr>
              <w:t>2.0</w:t>
            </w:r>
          </w:p>
          <w:p w14:paraId="3E04E6B5" w14:textId="77777777" w:rsidR="00E370F8" w:rsidRDefault="00E370F8" w:rsidP="00C12742">
            <w:pPr>
              <w:jc w:val="center"/>
              <w:rPr>
                <w:rFonts w:hint="eastAsia"/>
                <w:sz w:val="28"/>
              </w:rPr>
            </w:pPr>
          </w:p>
          <w:p w14:paraId="5D137575" w14:textId="77777777" w:rsidR="00E370F8" w:rsidRDefault="00E370F8" w:rsidP="00C12742">
            <w:pPr>
              <w:jc w:val="center"/>
              <w:rPr>
                <w:rFonts w:hint="eastAsia"/>
                <w:sz w:val="28"/>
              </w:rPr>
            </w:pPr>
          </w:p>
          <w:p w14:paraId="4E8E0330" w14:textId="77777777" w:rsidR="00E370F8" w:rsidRDefault="00E370F8" w:rsidP="00C12742">
            <w:pPr>
              <w:ind w:firstLineChars="200" w:firstLine="600"/>
              <w:outlineLvl w:val="0"/>
              <w:rPr>
                <w:rFonts w:ascii="楷体_GB2312" w:eastAsia="楷体_GB2312" w:hint="eastAsia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项 目 承 担 部 门：  软件产品研发部 </w:t>
            </w:r>
          </w:p>
          <w:p w14:paraId="391D21AE" w14:textId="77777777" w:rsidR="00E370F8" w:rsidRDefault="00E370F8" w:rsidP="00C12742">
            <w:pPr>
              <w:ind w:firstLineChars="200" w:firstLine="600"/>
              <w:outlineLvl w:val="0"/>
              <w:rPr>
                <w:rFonts w:ascii="楷体_GB2312" w:eastAsia="楷体_GB2312" w:hint="eastAsia"/>
                <w:sz w:val="30"/>
              </w:rPr>
            </w:pPr>
          </w:p>
          <w:p w14:paraId="2DA1D080" w14:textId="77777777" w:rsidR="00E370F8" w:rsidRDefault="00E370F8" w:rsidP="00C12742">
            <w:pPr>
              <w:ind w:firstLineChars="200" w:firstLine="600"/>
              <w:jc w:val="left"/>
              <w:outlineLvl w:val="0"/>
              <w:rPr>
                <w:sz w:val="30"/>
              </w:rPr>
            </w:pPr>
            <w:proofErr w:type="gramStart"/>
            <w:r>
              <w:rPr>
                <w:rFonts w:ascii="楷体_GB2312" w:eastAsia="楷体_GB2312" w:hint="eastAsia"/>
                <w:sz w:val="30"/>
              </w:rPr>
              <w:t>撰</w:t>
            </w:r>
            <w:proofErr w:type="gramEnd"/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   </w:t>
            </w:r>
            <w:proofErr w:type="gramStart"/>
            <w:r>
              <w:rPr>
                <w:rFonts w:ascii="楷体_GB2312" w:eastAsia="楷体_GB2312" w:hint="eastAsia"/>
                <w:sz w:val="30"/>
              </w:rPr>
              <w:t>鲜雨成</w:t>
            </w:r>
            <w:proofErr w:type="gramEnd"/>
          </w:p>
          <w:p w14:paraId="33C8927F" w14:textId="77777777" w:rsidR="00E370F8" w:rsidRDefault="00E370F8" w:rsidP="00C12742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 w:hint="eastAsia"/>
                <w:sz w:val="30"/>
              </w:rPr>
            </w:pPr>
          </w:p>
          <w:p w14:paraId="30A8DD5E" w14:textId="77777777" w:rsidR="00E370F8" w:rsidRDefault="00E370F8" w:rsidP="00C12742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hint="eastAsia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   2025-1-8  </w:t>
            </w:r>
          </w:p>
          <w:p w14:paraId="594120B6" w14:textId="77777777" w:rsidR="00E370F8" w:rsidRDefault="00E370F8" w:rsidP="00C12742">
            <w:pPr>
              <w:ind w:firstLineChars="200" w:firstLine="600"/>
              <w:rPr>
                <w:rFonts w:ascii="楷体_GB2312" w:eastAsia="楷体_GB2312" w:hint="eastAsia"/>
                <w:sz w:val="30"/>
              </w:rPr>
            </w:pPr>
          </w:p>
          <w:p w14:paraId="3290BD7C" w14:textId="77777777" w:rsidR="00E370F8" w:rsidRDefault="00E370F8" w:rsidP="00C12742">
            <w:pPr>
              <w:ind w:firstLineChars="200" w:firstLine="600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本文档 使 用部门： </w:t>
            </w:r>
            <w:r>
              <w:rPr>
                <w:rFonts w:ascii="楷体_GB2312" w:eastAsia="楷体_GB2312" w:hint="eastAsia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14:paraId="75C20FF1" w14:textId="77777777" w:rsidR="00E370F8" w:rsidRDefault="00E370F8" w:rsidP="00C12742">
            <w:pPr>
              <w:ind w:leftChars="300" w:left="630" w:firstLineChars="1000" w:firstLine="210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■客户（市场）  ■维护人员  ■用户  </w:t>
            </w:r>
          </w:p>
          <w:p w14:paraId="30EA7ED9" w14:textId="77777777" w:rsidR="00E370F8" w:rsidRDefault="00E370F8" w:rsidP="00C12742">
            <w:pPr>
              <w:ind w:firstLineChars="200" w:firstLine="600"/>
              <w:outlineLvl w:val="0"/>
              <w:rPr>
                <w:rFonts w:ascii="楷体_GB2312" w:eastAsia="楷体_GB2312" w:hint="eastAsia"/>
                <w:sz w:val="30"/>
              </w:rPr>
            </w:pPr>
          </w:p>
          <w:p w14:paraId="2F110CB2" w14:textId="77777777" w:rsidR="00E370F8" w:rsidRDefault="00E370F8" w:rsidP="00C12742">
            <w:pPr>
              <w:ind w:firstLineChars="200"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        </w:t>
            </w:r>
          </w:p>
          <w:p w14:paraId="3C20D58B" w14:textId="77777777" w:rsidR="00E370F8" w:rsidRDefault="00E370F8" w:rsidP="00C12742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 w:hint="eastAsia"/>
                <w:sz w:val="30"/>
              </w:rPr>
            </w:pPr>
          </w:p>
          <w:p w14:paraId="52ACF6E8" w14:textId="77777777" w:rsidR="00E370F8" w:rsidRDefault="00E370F8" w:rsidP="00C12742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 </w:t>
            </w:r>
          </w:p>
        </w:tc>
      </w:tr>
      <w:tr w:rsidR="00E370F8" w14:paraId="75B72B9D" w14:textId="77777777" w:rsidTr="00E370F8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35873D0B" w14:textId="77777777" w:rsidR="00E370F8" w:rsidRDefault="00E370F8" w:rsidP="00C12742">
            <w:pPr>
              <w:pStyle w:val="a8"/>
              <w:jc w:val="right"/>
              <w:rPr>
                <w:rFonts w:hint="eastAsia"/>
              </w:rPr>
            </w:pPr>
          </w:p>
        </w:tc>
        <w:tc>
          <w:tcPr>
            <w:tcW w:w="7148" w:type="dxa"/>
            <w:vAlign w:val="bottom"/>
          </w:tcPr>
          <w:p w14:paraId="203D962E" w14:textId="781D2275" w:rsidR="00E370F8" w:rsidRDefault="00E370F8" w:rsidP="00C12742">
            <w:pPr>
              <w:pStyle w:val="a8"/>
              <w:jc w:val="righ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B72774" wp14:editId="4C5C444C">
                  <wp:extent cx="1107440" cy="304800"/>
                  <wp:effectExtent l="0" t="0" r="0" b="0"/>
                  <wp:docPr id="18766098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                </w:t>
            </w:r>
          </w:p>
        </w:tc>
      </w:tr>
    </w:tbl>
    <w:p w14:paraId="64C3E7B5" w14:textId="77777777" w:rsidR="00363221" w:rsidRDefault="00363221" w:rsidP="00363221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C0A0D8F" w14:textId="77777777" w:rsidR="00E370F8" w:rsidRPr="00363221" w:rsidRDefault="00E370F8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02FFAA1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文档信息</w:t>
      </w:r>
    </w:p>
    <w:p w14:paraId="252D84CF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</w:tblGrid>
      <w:tr w:rsidR="00363221" w:rsidRPr="00363221" w14:paraId="40667C0E" w14:textId="77777777" w:rsidTr="0036322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4CB91D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b/>
                <w:bCs/>
                <w:sz w:val="24"/>
                <w:szCs w:val="24"/>
              </w:rPr>
              <w:t>标题：图书管理系统软件需求规约</w:t>
            </w:r>
          </w:p>
        </w:tc>
      </w:tr>
      <w:tr w:rsidR="00363221" w:rsidRPr="00363221" w14:paraId="6517C112" w14:textId="77777777" w:rsidTr="003632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B1FBDB" w14:textId="67D2123C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sz w:val="24"/>
                <w:szCs w:val="24"/>
              </w:rPr>
              <w:t xml:space="preserve">作者: 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</w:tr>
      <w:tr w:rsidR="00363221" w:rsidRPr="00363221" w14:paraId="28EE85EB" w14:textId="77777777" w:rsidTr="003632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56B870" w14:textId="4989060D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sz w:val="24"/>
                <w:szCs w:val="24"/>
              </w:rPr>
              <w:t xml:space="preserve">创建日期: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2024-12-25</w:t>
            </w:r>
          </w:p>
        </w:tc>
      </w:tr>
      <w:tr w:rsidR="00363221" w:rsidRPr="00363221" w14:paraId="11104B41" w14:textId="77777777" w:rsidTr="003632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944B0E" w14:textId="120C4B5E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sz w:val="24"/>
                <w:szCs w:val="24"/>
              </w:rPr>
              <w:t xml:space="preserve">上次更新日期: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2025-1-6</w:t>
            </w:r>
          </w:p>
        </w:tc>
      </w:tr>
      <w:tr w:rsidR="00363221" w:rsidRPr="00363221" w14:paraId="2A328800" w14:textId="77777777" w:rsidTr="003632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23B70F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sz w:val="24"/>
                <w:szCs w:val="24"/>
              </w:rPr>
              <w:t>版本: 1.0</w:t>
            </w:r>
          </w:p>
        </w:tc>
      </w:tr>
      <w:tr w:rsidR="00363221" w:rsidRPr="00363221" w14:paraId="3F1FC6E8" w14:textId="77777777" w:rsidTr="003632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9841C3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sz w:val="24"/>
                <w:szCs w:val="24"/>
              </w:rPr>
              <w:t>部门名称：信息技术部</w:t>
            </w:r>
          </w:p>
        </w:tc>
      </w:tr>
    </w:tbl>
    <w:p w14:paraId="411E8FDE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修订文档历史记录</w:t>
      </w:r>
    </w:p>
    <w:p w14:paraId="4C820C78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2"/>
        <w:gridCol w:w="1500"/>
        <w:gridCol w:w="1260"/>
      </w:tblGrid>
      <w:tr w:rsidR="00363221" w:rsidRPr="00363221" w14:paraId="63D06EFE" w14:textId="77777777" w:rsidTr="0036322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2522BF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B2DA59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6F3D74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958306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b/>
                <w:bCs/>
                <w:sz w:val="24"/>
                <w:szCs w:val="24"/>
              </w:rPr>
              <w:t>作者</w:t>
            </w:r>
          </w:p>
        </w:tc>
      </w:tr>
      <w:tr w:rsidR="00363221" w:rsidRPr="00363221" w14:paraId="2F5DD2B2" w14:textId="77777777" w:rsidTr="00363221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3F031A" w14:textId="60211B65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2024-12-28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66EDCF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BE1796" w14:textId="30891990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sz w:val="24"/>
                <w:szCs w:val="24"/>
              </w:rPr>
              <w:t>初稿撰写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9B92DD" w14:textId="0D473DBD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</w:tr>
      <w:tr w:rsidR="00363221" w:rsidRPr="00363221" w14:paraId="4DDADCB9" w14:textId="77777777" w:rsidTr="00363221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68C929" w14:textId="3F633D23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2025-1-6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FA0335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59F5E0" w14:textId="77777777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63221">
              <w:rPr>
                <w:rFonts w:ascii="宋体" w:eastAsia="宋体" w:hAnsi="宋体"/>
                <w:sz w:val="24"/>
                <w:szCs w:val="24"/>
              </w:rPr>
              <w:t>正式发布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3A6254" w14:textId="29B1F35C" w:rsidR="00363221" w:rsidRPr="00363221" w:rsidRDefault="00363221" w:rsidP="0036322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</w:tr>
    </w:tbl>
    <w:p w14:paraId="6052857D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目录</w:t>
      </w:r>
    </w:p>
    <w:p w14:paraId="58D7F5E8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7001BBE4" w14:textId="77777777" w:rsidR="00363221" w:rsidRPr="00363221" w:rsidRDefault="00363221" w:rsidP="00363221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引言............1</w:t>
      </w:r>
      <w:r w:rsidRPr="00363221">
        <w:rPr>
          <w:rFonts w:ascii="宋体" w:eastAsia="宋体" w:hAnsi="宋体"/>
          <w:sz w:val="24"/>
          <w:szCs w:val="24"/>
        </w:rPr>
        <w:br/>
        <w:t>1.1 目的............1</w:t>
      </w:r>
      <w:r w:rsidRPr="00363221">
        <w:rPr>
          <w:rFonts w:ascii="宋体" w:eastAsia="宋体" w:hAnsi="宋体"/>
          <w:sz w:val="24"/>
          <w:szCs w:val="24"/>
        </w:rPr>
        <w:br/>
        <w:t>1.2 范围............1</w:t>
      </w:r>
      <w:r w:rsidRPr="00363221">
        <w:rPr>
          <w:rFonts w:ascii="宋体" w:eastAsia="宋体" w:hAnsi="宋体"/>
          <w:sz w:val="24"/>
          <w:szCs w:val="24"/>
        </w:rPr>
        <w:br/>
        <w:t>1.3 定义、首字母缩写词和缩略语............1</w:t>
      </w:r>
      <w:r w:rsidRPr="00363221">
        <w:rPr>
          <w:rFonts w:ascii="宋体" w:eastAsia="宋体" w:hAnsi="宋体"/>
          <w:sz w:val="24"/>
          <w:szCs w:val="24"/>
        </w:rPr>
        <w:br/>
        <w:t>1.4 参考资料............1</w:t>
      </w:r>
    </w:p>
    <w:p w14:paraId="0D920847" w14:textId="77777777" w:rsidR="00363221" w:rsidRPr="00363221" w:rsidRDefault="00363221" w:rsidP="00363221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lastRenderedPageBreak/>
        <w:t>软件总体概述............2</w:t>
      </w:r>
      <w:r w:rsidRPr="00363221">
        <w:rPr>
          <w:rFonts w:ascii="宋体" w:eastAsia="宋体" w:hAnsi="宋体"/>
          <w:sz w:val="24"/>
          <w:szCs w:val="24"/>
        </w:rPr>
        <w:br/>
        <w:t>2.1 软件标识............2</w:t>
      </w:r>
      <w:r w:rsidRPr="00363221">
        <w:rPr>
          <w:rFonts w:ascii="宋体" w:eastAsia="宋体" w:hAnsi="宋体"/>
          <w:sz w:val="24"/>
          <w:szCs w:val="24"/>
        </w:rPr>
        <w:br/>
        <w:t>2.2 软件描述............2</w:t>
      </w:r>
      <w:r w:rsidRPr="00363221">
        <w:rPr>
          <w:rFonts w:ascii="宋体" w:eastAsia="宋体" w:hAnsi="宋体"/>
          <w:sz w:val="24"/>
          <w:szCs w:val="24"/>
        </w:rPr>
        <w:br/>
        <w:t>2.2.1 系统属性............2</w:t>
      </w:r>
      <w:r w:rsidRPr="00363221">
        <w:rPr>
          <w:rFonts w:ascii="宋体" w:eastAsia="宋体" w:hAnsi="宋体"/>
          <w:sz w:val="24"/>
          <w:szCs w:val="24"/>
        </w:rPr>
        <w:br/>
        <w:t>2.2.2 开发背景............2</w:t>
      </w:r>
      <w:r w:rsidRPr="00363221">
        <w:rPr>
          <w:rFonts w:ascii="宋体" w:eastAsia="宋体" w:hAnsi="宋体"/>
          <w:sz w:val="24"/>
          <w:szCs w:val="24"/>
        </w:rPr>
        <w:br/>
        <w:t>2.2.3 软件功能............3</w:t>
      </w:r>
    </w:p>
    <w:p w14:paraId="36543561" w14:textId="77777777" w:rsidR="00363221" w:rsidRPr="00363221" w:rsidRDefault="00363221" w:rsidP="00363221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用户的特点............6</w:t>
      </w:r>
    </w:p>
    <w:p w14:paraId="57909CCF" w14:textId="77777777" w:rsidR="00363221" w:rsidRPr="00363221" w:rsidRDefault="00363221" w:rsidP="00363221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限制与约束............6</w:t>
      </w:r>
    </w:p>
    <w:p w14:paraId="61DC917B" w14:textId="77777777" w:rsidR="00363221" w:rsidRPr="00363221" w:rsidRDefault="00363221" w:rsidP="00363221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具体需求............7</w:t>
      </w:r>
      <w:r w:rsidRPr="00363221">
        <w:rPr>
          <w:rFonts w:ascii="宋体" w:eastAsia="宋体" w:hAnsi="宋体"/>
          <w:sz w:val="24"/>
          <w:szCs w:val="24"/>
        </w:rPr>
        <w:br/>
        <w:t>5.1 首页............7</w:t>
      </w:r>
      <w:r w:rsidRPr="00363221">
        <w:rPr>
          <w:rFonts w:ascii="宋体" w:eastAsia="宋体" w:hAnsi="宋体"/>
          <w:sz w:val="24"/>
          <w:szCs w:val="24"/>
        </w:rPr>
        <w:br/>
        <w:t>5.1.1 用户登录............7</w:t>
      </w:r>
      <w:r w:rsidRPr="00363221">
        <w:rPr>
          <w:rFonts w:ascii="宋体" w:eastAsia="宋体" w:hAnsi="宋体"/>
          <w:sz w:val="24"/>
          <w:szCs w:val="24"/>
        </w:rPr>
        <w:br/>
        <w:t>5.1.2 图书检索............8</w:t>
      </w:r>
      <w:r w:rsidRPr="00363221">
        <w:rPr>
          <w:rFonts w:ascii="宋体" w:eastAsia="宋体" w:hAnsi="宋体"/>
          <w:sz w:val="24"/>
          <w:szCs w:val="24"/>
        </w:rPr>
        <w:br/>
        <w:t>5.1.3 公告信息............9</w:t>
      </w:r>
      <w:r w:rsidRPr="00363221">
        <w:rPr>
          <w:rFonts w:ascii="宋体" w:eastAsia="宋体" w:hAnsi="宋体"/>
          <w:sz w:val="24"/>
          <w:szCs w:val="24"/>
        </w:rPr>
        <w:br/>
        <w:t>5.2 图书借阅............9</w:t>
      </w:r>
      <w:r w:rsidRPr="00363221">
        <w:rPr>
          <w:rFonts w:ascii="宋体" w:eastAsia="宋体" w:hAnsi="宋体"/>
          <w:sz w:val="24"/>
          <w:szCs w:val="24"/>
        </w:rPr>
        <w:br/>
        <w:t>5.2.1 借阅流程............9</w:t>
      </w:r>
      <w:r w:rsidRPr="00363221">
        <w:rPr>
          <w:rFonts w:ascii="宋体" w:eastAsia="宋体" w:hAnsi="宋体"/>
          <w:sz w:val="24"/>
          <w:szCs w:val="24"/>
        </w:rPr>
        <w:br/>
        <w:t>5.2.2 续借操作............10</w:t>
      </w:r>
      <w:r w:rsidRPr="00363221">
        <w:rPr>
          <w:rFonts w:ascii="宋体" w:eastAsia="宋体" w:hAnsi="宋体"/>
          <w:sz w:val="24"/>
          <w:szCs w:val="24"/>
        </w:rPr>
        <w:br/>
        <w:t>5.2.3 借阅查询............10</w:t>
      </w:r>
      <w:r w:rsidRPr="00363221">
        <w:rPr>
          <w:rFonts w:ascii="宋体" w:eastAsia="宋体" w:hAnsi="宋体"/>
          <w:sz w:val="24"/>
          <w:szCs w:val="24"/>
        </w:rPr>
        <w:br/>
        <w:t>5.3 图书归还............11</w:t>
      </w:r>
      <w:r w:rsidRPr="00363221">
        <w:rPr>
          <w:rFonts w:ascii="宋体" w:eastAsia="宋体" w:hAnsi="宋体"/>
          <w:sz w:val="24"/>
          <w:szCs w:val="24"/>
        </w:rPr>
        <w:br/>
        <w:t>5.3.1 归还流程............11</w:t>
      </w:r>
      <w:r w:rsidRPr="00363221">
        <w:rPr>
          <w:rFonts w:ascii="宋体" w:eastAsia="宋体" w:hAnsi="宋体"/>
          <w:sz w:val="24"/>
          <w:szCs w:val="24"/>
        </w:rPr>
        <w:br/>
        <w:t>5.3.2 逾期处理............11</w:t>
      </w:r>
      <w:r w:rsidRPr="00363221">
        <w:rPr>
          <w:rFonts w:ascii="宋体" w:eastAsia="宋体" w:hAnsi="宋体"/>
          <w:sz w:val="24"/>
          <w:szCs w:val="24"/>
        </w:rPr>
        <w:br/>
        <w:t>5.4 图书管理............12</w:t>
      </w:r>
      <w:r w:rsidRPr="00363221">
        <w:rPr>
          <w:rFonts w:ascii="宋体" w:eastAsia="宋体" w:hAnsi="宋体"/>
          <w:sz w:val="24"/>
          <w:szCs w:val="24"/>
        </w:rPr>
        <w:br/>
        <w:t>5.4.1 图书添加............12</w:t>
      </w:r>
      <w:r w:rsidRPr="00363221">
        <w:rPr>
          <w:rFonts w:ascii="宋体" w:eastAsia="宋体" w:hAnsi="宋体"/>
          <w:sz w:val="24"/>
          <w:szCs w:val="24"/>
        </w:rPr>
        <w:br/>
        <w:t>5.4.2 图书编辑............13</w:t>
      </w:r>
      <w:r w:rsidRPr="00363221">
        <w:rPr>
          <w:rFonts w:ascii="宋体" w:eastAsia="宋体" w:hAnsi="宋体"/>
          <w:sz w:val="24"/>
          <w:szCs w:val="24"/>
        </w:rPr>
        <w:br/>
        <w:t>5.4.3 图书删除............13</w:t>
      </w:r>
      <w:r w:rsidRPr="00363221">
        <w:rPr>
          <w:rFonts w:ascii="宋体" w:eastAsia="宋体" w:hAnsi="宋体"/>
          <w:sz w:val="24"/>
          <w:szCs w:val="24"/>
        </w:rPr>
        <w:br/>
        <w:t>5.5 用户管理............14</w:t>
      </w:r>
      <w:r w:rsidRPr="00363221">
        <w:rPr>
          <w:rFonts w:ascii="宋体" w:eastAsia="宋体" w:hAnsi="宋体"/>
          <w:sz w:val="24"/>
          <w:szCs w:val="24"/>
        </w:rPr>
        <w:br/>
        <w:t>5.5.1 读者注册............14</w:t>
      </w:r>
      <w:r w:rsidRPr="00363221">
        <w:rPr>
          <w:rFonts w:ascii="宋体" w:eastAsia="宋体" w:hAnsi="宋体"/>
          <w:sz w:val="24"/>
          <w:szCs w:val="24"/>
        </w:rPr>
        <w:br/>
        <w:t>5.5.2 读者信息修改............15</w:t>
      </w:r>
      <w:r w:rsidRPr="00363221">
        <w:rPr>
          <w:rFonts w:ascii="宋体" w:eastAsia="宋体" w:hAnsi="宋体"/>
          <w:sz w:val="24"/>
          <w:szCs w:val="24"/>
        </w:rPr>
        <w:br/>
        <w:t>5.5.3 管理员管理............15</w:t>
      </w:r>
      <w:r w:rsidRPr="00363221">
        <w:rPr>
          <w:rFonts w:ascii="宋体" w:eastAsia="宋体" w:hAnsi="宋体"/>
          <w:sz w:val="24"/>
          <w:szCs w:val="24"/>
        </w:rPr>
        <w:br/>
        <w:t>5.6 系统管理............16</w:t>
      </w:r>
      <w:r w:rsidRPr="00363221">
        <w:rPr>
          <w:rFonts w:ascii="宋体" w:eastAsia="宋体" w:hAnsi="宋体"/>
          <w:sz w:val="24"/>
          <w:szCs w:val="24"/>
        </w:rPr>
        <w:br/>
      </w:r>
      <w:r w:rsidRPr="00363221">
        <w:rPr>
          <w:rFonts w:ascii="宋体" w:eastAsia="宋体" w:hAnsi="宋体"/>
          <w:sz w:val="24"/>
          <w:szCs w:val="24"/>
        </w:rPr>
        <w:lastRenderedPageBreak/>
        <w:t>5.6.1 数据备份............16</w:t>
      </w:r>
      <w:r w:rsidRPr="00363221">
        <w:rPr>
          <w:rFonts w:ascii="宋体" w:eastAsia="宋体" w:hAnsi="宋体"/>
          <w:sz w:val="24"/>
          <w:szCs w:val="24"/>
        </w:rPr>
        <w:br/>
        <w:t>5.6.2 系统日志............16</w:t>
      </w:r>
      <w:r w:rsidRPr="00363221">
        <w:rPr>
          <w:rFonts w:ascii="宋体" w:eastAsia="宋体" w:hAnsi="宋体"/>
          <w:sz w:val="24"/>
          <w:szCs w:val="24"/>
        </w:rPr>
        <w:br/>
        <w:t>5.6.3 权限管理............17</w:t>
      </w:r>
      <w:r w:rsidRPr="00363221">
        <w:rPr>
          <w:rFonts w:ascii="宋体" w:eastAsia="宋体" w:hAnsi="宋体"/>
          <w:sz w:val="24"/>
          <w:szCs w:val="24"/>
        </w:rPr>
        <w:br/>
        <w:t>5.7 数据字典............17</w:t>
      </w:r>
      <w:r w:rsidRPr="00363221">
        <w:rPr>
          <w:rFonts w:ascii="宋体" w:eastAsia="宋体" w:hAnsi="宋体"/>
          <w:sz w:val="24"/>
          <w:szCs w:val="24"/>
        </w:rPr>
        <w:br/>
        <w:t>5.8 二期开发............17</w:t>
      </w:r>
    </w:p>
    <w:p w14:paraId="65C6052E" w14:textId="77777777" w:rsidR="00363221" w:rsidRPr="00363221" w:rsidRDefault="00363221" w:rsidP="00363221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性能............18</w:t>
      </w:r>
    </w:p>
    <w:p w14:paraId="78C1AC52" w14:textId="77777777" w:rsidR="00363221" w:rsidRPr="00363221" w:rsidRDefault="00363221" w:rsidP="00363221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接口............18</w:t>
      </w:r>
      <w:r w:rsidRPr="00363221">
        <w:rPr>
          <w:rFonts w:ascii="宋体" w:eastAsia="宋体" w:hAnsi="宋体"/>
          <w:sz w:val="24"/>
          <w:szCs w:val="24"/>
        </w:rPr>
        <w:br/>
        <w:t>7.1 软件接口............18</w:t>
      </w:r>
    </w:p>
    <w:p w14:paraId="38FCB43C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1. 引言</w:t>
      </w:r>
    </w:p>
    <w:p w14:paraId="519B31BF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1.1 目的</w:t>
      </w:r>
    </w:p>
    <w:p w14:paraId="49D03EF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50C1D4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363221">
        <w:rPr>
          <w:rFonts w:ascii="宋体" w:eastAsia="宋体" w:hAnsi="宋体"/>
          <w:sz w:val="24"/>
          <w:szCs w:val="24"/>
        </w:rPr>
        <w:t>本需求</w:t>
      </w:r>
      <w:proofErr w:type="gramEnd"/>
      <w:r w:rsidRPr="00363221">
        <w:rPr>
          <w:rFonts w:ascii="宋体" w:eastAsia="宋体" w:hAnsi="宋体"/>
          <w:sz w:val="24"/>
          <w:szCs w:val="24"/>
        </w:rPr>
        <w:t>规约旨在明确图书管理系统的各项功能需求、性能要求、用户特点及限制约束等内容，为软件开发团队提供详细的设计、开发和测试依据，确保系统能够满足图书馆及读者的实际需求，实现高效的图书管理和便捷的读者服务。</w:t>
      </w:r>
    </w:p>
    <w:p w14:paraId="4CCC630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1.2 范围</w:t>
      </w:r>
    </w:p>
    <w:p w14:paraId="57FF8710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00ED5F43" w14:textId="6D408E8A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本文件适用于图书管理系统的开发项目，涵盖系统的所有功能模块、相关接口以及系统运行所需的软硬件环境。</w:t>
      </w:r>
    </w:p>
    <w:p w14:paraId="2D6C36C7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1.3 定义、首字母缩写词和缩略语</w:t>
      </w:r>
    </w:p>
    <w:p w14:paraId="2B7E34EE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23C15C20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LMS - Library Management System 图书管理系统</w:t>
      </w:r>
      <w:r w:rsidRPr="00363221">
        <w:rPr>
          <w:rFonts w:ascii="宋体" w:eastAsia="宋体" w:hAnsi="宋体"/>
          <w:sz w:val="24"/>
          <w:szCs w:val="24"/>
        </w:rPr>
        <w:br/>
        <w:t>DBMS - Database Management System 数据库管理系统</w:t>
      </w:r>
      <w:r w:rsidRPr="00363221">
        <w:rPr>
          <w:rFonts w:ascii="宋体" w:eastAsia="宋体" w:hAnsi="宋体"/>
          <w:sz w:val="24"/>
          <w:szCs w:val="24"/>
        </w:rPr>
        <w:br/>
        <w:t>RFID - Radio Frequency Identification 射频识别</w:t>
      </w:r>
    </w:p>
    <w:p w14:paraId="4BF808A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1.4 参考资料</w:t>
      </w:r>
    </w:p>
    <w:p w14:paraId="0571131A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DF68431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《图书馆业务流程规范》</w:t>
      </w:r>
      <w:r w:rsidRPr="00363221">
        <w:rPr>
          <w:rFonts w:ascii="宋体" w:eastAsia="宋体" w:hAnsi="宋体"/>
          <w:sz w:val="24"/>
          <w:szCs w:val="24"/>
        </w:rPr>
        <w:br/>
        <w:t>《数据库设计最佳实践》</w:t>
      </w:r>
    </w:p>
    <w:p w14:paraId="553A2B0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2. 软件总体概述</w:t>
      </w:r>
    </w:p>
    <w:p w14:paraId="3391CCF1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2.1 软件标识</w:t>
      </w:r>
    </w:p>
    <w:p w14:paraId="7B6FF6C4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115AA668" w14:textId="60A93A11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软件全名称： 图书管理系统</w:t>
      </w:r>
      <w:r w:rsidRPr="00363221">
        <w:rPr>
          <w:rFonts w:ascii="宋体" w:eastAsia="宋体" w:hAnsi="宋体"/>
          <w:sz w:val="24"/>
          <w:szCs w:val="24"/>
        </w:rPr>
        <w:br/>
        <w:t>软件缩称：LMS</w:t>
      </w:r>
      <w:r w:rsidRPr="00363221">
        <w:rPr>
          <w:rFonts w:ascii="宋体" w:eastAsia="宋体" w:hAnsi="宋体"/>
          <w:sz w:val="24"/>
          <w:szCs w:val="24"/>
        </w:rPr>
        <w:br/>
        <w:t>版本号：1.0</w:t>
      </w:r>
    </w:p>
    <w:p w14:paraId="5DAE9828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2.2 软件描述</w:t>
      </w:r>
    </w:p>
    <w:p w14:paraId="0E100F1A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2.2.1 系统属性</w:t>
      </w:r>
    </w:p>
    <w:p w14:paraId="19200063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7BBB8252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本系统是一个基于网络的应用程序，采用 B/S 架构，方便图书馆工作人员和读者通过浏览器访问和操作。系统集成了图书管理、读者管理、借阅管理、系统管理等核心功能，旨在实现图书资源的数字化管理和借阅服务的自动化。</w:t>
      </w:r>
    </w:p>
    <w:p w14:paraId="63837202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2.2.2 开发背景</w:t>
      </w:r>
    </w:p>
    <w:p w14:paraId="44B9980F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1F0B4F6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随着图书馆藏书量的不断增加和读者借阅需求的日益多样化，传统的手工管理方式已难以满足高效管理和服务的要求。本图书管理系统的开发旨在利用现代信息技术，提升图书馆的管理效率和服务质量，为读者提供更加便捷、快速的图书借阅体验，同时减轻图书馆工作人员的工作负担，优化图书管理流程。</w:t>
      </w:r>
    </w:p>
    <w:p w14:paraId="0FF278C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2.2.3 软件功能</w:t>
      </w:r>
    </w:p>
    <w:p w14:paraId="6410AAB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6E71CCF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系统主要包括以下功能模块：</w:t>
      </w:r>
    </w:p>
    <w:p w14:paraId="1ED169E4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62D80600" w14:textId="77777777" w:rsidR="00363221" w:rsidRPr="00363221" w:rsidRDefault="00363221" w:rsidP="00363221">
      <w:pPr>
        <w:numPr>
          <w:ilvl w:val="0"/>
          <w:numId w:val="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图书借阅</w:t>
      </w:r>
      <w:r w:rsidRPr="00363221">
        <w:rPr>
          <w:rFonts w:ascii="宋体" w:eastAsia="宋体" w:hAnsi="宋体"/>
          <w:sz w:val="24"/>
          <w:szCs w:val="24"/>
        </w:rPr>
        <w:t>：实现读者借阅图书的申请、办理和查询功能，支持借阅期限设置、续借操作，并能自动计算逾期费用。</w:t>
      </w:r>
    </w:p>
    <w:p w14:paraId="146B145B" w14:textId="77777777" w:rsidR="00363221" w:rsidRPr="00363221" w:rsidRDefault="00363221" w:rsidP="00363221">
      <w:pPr>
        <w:numPr>
          <w:ilvl w:val="0"/>
          <w:numId w:val="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图书归还</w:t>
      </w:r>
      <w:r w:rsidRPr="00363221">
        <w:rPr>
          <w:rFonts w:ascii="宋体" w:eastAsia="宋体" w:hAnsi="宋体"/>
          <w:sz w:val="24"/>
          <w:szCs w:val="24"/>
        </w:rPr>
        <w:t>：处理读者归还图书的操作，检查图书是否逾期，对逾期图书进行相应处理，同时更新图书库存信息。</w:t>
      </w:r>
    </w:p>
    <w:p w14:paraId="6AF89F2D" w14:textId="77777777" w:rsidR="00363221" w:rsidRPr="00363221" w:rsidRDefault="00363221" w:rsidP="00363221">
      <w:pPr>
        <w:numPr>
          <w:ilvl w:val="0"/>
          <w:numId w:val="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图书管理</w:t>
      </w:r>
      <w:r w:rsidRPr="00363221">
        <w:rPr>
          <w:rFonts w:ascii="宋体" w:eastAsia="宋体" w:hAnsi="宋体"/>
          <w:sz w:val="24"/>
          <w:szCs w:val="24"/>
        </w:rPr>
        <w:t>：涵盖图书的添加、编辑和删除功能，包括图书基本信息（书名、作者、出版社、ISBN 等）的录入和更新，以及图书库存数量的管理。</w:t>
      </w:r>
    </w:p>
    <w:p w14:paraId="5EFF836C" w14:textId="77777777" w:rsidR="00363221" w:rsidRPr="00363221" w:rsidRDefault="00363221" w:rsidP="00363221">
      <w:pPr>
        <w:numPr>
          <w:ilvl w:val="0"/>
          <w:numId w:val="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用户管理</w:t>
      </w:r>
      <w:r w:rsidRPr="00363221">
        <w:rPr>
          <w:rFonts w:ascii="宋体" w:eastAsia="宋体" w:hAnsi="宋体"/>
          <w:sz w:val="24"/>
          <w:szCs w:val="24"/>
        </w:rPr>
        <w:t>：分为读者管理和管理员管理。读者管理包括读者注册、信息</w:t>
      </w:r>
      <w:r w:rsidRPr="00363221">
        <w:rPr>
          <w:rFonts w:ascii="宋体" w:eastAsia="宋体" w:hAnsi="宋体"/>
          <w:sz w:val="24"/>
          <w:szCs w:val="24"/>
        </w:rPr>
        <w:lastRenderedPageBreak/>
        <w:t>修改等功能；管理员管理涉及管理员账号的创建、权限分配和信息维护。</w:t>
      </w:r>
    </w:p>
    <w:p w14:paraId="0B61ACAA" w14:textId="77777777" w:rsidR="00363221" w:rsidRPr="00363221" w:rsidRDefault="00363221" w:rsidP="00363221">
      <w:pPr>
        <w:numPr>
          <w:ilvl w:val="0"/>
          <w:numId w:val="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系统管理</w:t>
      </w:r>
      <w:r w:rsidRPr="00363221">
        <w:rPr>
          <w:rFonts w:ascii="宋体" w:eastAsia="宋体" w:hAnsi="宋体"/>
          <w:sz w:val="24"/>
          <w:szCs w:val="24"/>
        </w:rPr>
        <w:t>：负责系统的数据备份、系统日志记录和权限管理，确保系统数据的安全性和稳定性，以及用户操作的可追溯性和权限的合理性。</w:t>
      </w:r>
    </w:p>
    <w:p w14:paraId="3D29B4D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040BC06D" w14:textId="4140C1D1" w:rsidR="00363221" w:rsidRDefault="00363221" w:rsidP="00762C09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系统主体结构图如下：</w:t>
      </w:r>
      <w:r w:rsidRPr="00363221">
        <w:rPr>
          <w:rFonts w:ascii="宋体" w:eastAsia="宋体" w:hAnsi="宋体"/>
          <w:sz w:val="24"/>
          <w:szCs w:val="24"/>
        </w:rPr>
        <w:br/>
      </w:r>
      <w:r w:rsidR="00B75DC2" w:rsidRPr="00B75DC2">
        <w:rPr>
          <w:rFonts w:ascii="宋体" w:eastAsia="宋体" w:hAnsi="宋体" w:hint="eastAsia"/>
          <w:sz w:val="24"/>
          <w:szCs w:val="24"/>
        </w:rPr>
        <w:t xml:space="preserve">                         </w:t>
      </w:r>
      <w:r w:rsidR="00762C09">
        <w:rPr>
          <w:noProof/>
        </w:rPr>
        <w:drawing>
          <wp:inline distT="0" distB="0" distL="0" distR="0" wp14:anchorId="6C58429E" wp14:editId="0FA1DC59">
            <wp:extent cx="5274310" cy="3426460"/>
            <wp:effectExtent l="0" t="0" r="2540" b="2540"/>
            <wp:docPr id="2060392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92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4368" w14:textId="42AD98CE" w:rsidR="00E31D08" w:rsidRDefault="00E31D08" w:rsidP="00762C09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E-R图：</w:t>
      </w:r>
    </w:p>
    <w:p w14:paraId="63B1A4F3" w14:textId="77777777" w:rsidR="00E31D08" w:rsidRDefault="00E31D08" w:rsidP="00762C09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14D645FD" w14:textId="77777777" w:rsidR="00E31D08" w:rsidRDefault="00E31D08" w:rsidP="00762C09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070E283F" w14:textId="38E747F0" w:rsidR="00E31D08" w:rsidRPr="00363221" w:rsidRDefault="00E31D08" w:rsidP="00762C09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FA4A5" wp14:editId="7648845A">
            <wp:extent cx="5274310" cy="3893820"/>
            <wp:effectExtent l="0" t="0" r="2540" b="0"/>
            <wp:docPr id="1669376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76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D60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3. 用户的特点</w:t>
      </w:r>
    </w:p>
    <w:p w14:paraId="5FDCF933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3B5102E1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本系统的用户主要包括图书馆工作人员和读者。图书馆工作人员熟悉图书馆的业务流程，具备一定的计算机操作基础，能够熟练使用办公软件和图书馆管理相关工具。读者群体则具有不同的年龄层次和计算机操作水平，但都具备基本的上网和信息检索能力，能够使用常见的浏览器进行系统操作。</w:t>
      </w:r>
    </w:p>
    <w:p w14:paraId="2DE8340D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4. 限制与约束</w:t>
      </w:r>
    </w:p>
    <w:p w14:paraId="4021A70C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66124668" w14:textId="77777777" w:rsidR="00363221" w:rsidRPr="00363221" w:rsidRDefault="00363221" w:rsidP="00363221">
      <w:pPr>
        <w:numPr>
          <w:ilvl w:val="0"/>
          <w:numId w:val="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系统运行环境</w:t>
      </w:r>
    </w:p>
    <w:p w14:paraId="6623F5D2" w14:textId="77777777" w:rsidR="00363221" w:rsidRPr="00363221" w:rsidRDefault="00363221" w:rsidP="00363221">
      <w:pPr>
        <w:numPr>
          <w:ilvl w:val="1"/>
          <w:numId w:val="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操作系统：Windows Server 2012 及以上版本 / Linux（如 Ubuntu 18.04 及以上版本）</w:t>
      </w:r>
    </w:p>
    <w:p w14:paraId="0C9A64AA" w14:textId="77777777" w:rsidR="00363221" w:rsidRPr="00363221" w:rsidRDefault="00363221" w:rsidP="00363221">
      <w:pPr>
        <w:numPr>
          <w:ilvl w:val="1"/>
          <w:numId w:val="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数据库：MySQL 8.0 或 Oracle 12c</w:t>
      </w:r>
    </w:p>
    <w:p w14:paraId="1A148C67" w14:textId="77777777" w:rsidR="00363221" w:rsidRPr="00363221" w:rsidRDefault="00363221" w:rsidP="00363221">
      <w:pPr>
        <w:numPr>
          <w:ilvl w:val="1"/>
          <w:numId w:val="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浏览器：Chrome、Firefox、Edge 等主流浏览器的最新版本</w:t>
      </w:r>
    </w:p>
    <w:p w14:paraId="215AF934" w14:textId="77777777" w:rsidR="00363221" w:rsidRPr="00363221" w:rsidRDefault="00363221" w:rsidP="00363221">
      <w:pPr>
        <w:numPr>
          <w:ilvl w:val="0"/>
          <w:numId w:val="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硬件限制</w:t>
      </w:r>
    </w:p>
    <w:p w14:paraId="3A16F2B1" w14:textId="77777777" w:rsidR="00363221" w:rsidRPr="00363221" w:rsidRDefault="00363221" w:rsidP="00363221">
      <w:pPr>
        <w:numPr>
          <w:ilvl w:val="1"/>
          <w:numId w:val="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服务器：</w:t>
      </w:r>
    </w:p>
    <w:p w14:paraId="1D694FFD" w14:textId="77777777" w:rsidR="00363221" w:rsidRPr="00363221" w:rsidRDefault="00363221" w:rsidP="00363221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lastRenderedPageBreak/>
        <w:t>CPU：Intel Xeon E5-2620 v4 及以上</w:t>
      </w:r>
    </w:p>
    <w:p w14:paraId="6C2E4EA9" w14:textId="77777777" w:rsidR="00363221" w:rsidRPr="00363221" w:rsidRDefault="00363221" w:rsidP="00363221">
      <w:pPr>
        <w:numPr>
          <w:ilvl w:val="2"/>
          <w:numId w:val="5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内存：16GB 及以上</w:t>
      </w:r>
    </w:p>
    <w:p w14:paraId="478C9A9C" w14:textId="77777777" w:rsidR="00363221" w:rsidRPr="00363221" w:rsidRDefault="00363221" w:rsidP="00363221">
      <w:pPr>
        <w:numPr>
          <w:ilvl w:val="2"/>
          <w:numId w:val="6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硬盘：500GB 及以上</w:t>
      </w:r>
    </w:p>
    <w:p w14:paraId="78143E31" w14:textId="77777777" w:rsidR="00363221" w:rsidRPr="00363221" w:rsidRDefault="00363221" w:rsidP="00363221">
      <w:pPr>
        <w:numPr>
          <w:ilvl w:val="1"/>
          <w:numId w:val="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客户端：</w:t>
      </w:r>
    </w:p>
    <w:p w14:paraId="3BA2D0BE" w14:textId="77777777" w:rsidR="00363221" w:rsidRPr="00363221" w:rsidRDefault="00363221" w:rsidP="00363221">
      <w:pPr>
        <w:numPr>
          <w:ilvl w:val="2"/>
          <w:numId w:val="7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CPU：Intel Core i3 及以上</w:t>
      </w:r>
    </w:p>
    <w:p w14:paraId="702ED513" w14:textId="77777777" w:rsidR="00363221" w:rsidRPr="00363221" w:rsidRDefault="00363221" w:rsidP="00363221">
      <w:pPr>
        <w:numPr>
          <w:ilvl w:val="2"/>
          <w:numId w:val="8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内存：4GB 及以上</w:t>
      </w:r>
    </w:p>
    <w:p w14:paraId="4FB121C1" w14:textId="77777777" w:rsidR="00363221" w:rsidRPr="00363221" w:rsidRDefault="00363221" w:rsidP="00363221">
      <w:pPr>
        <w:numPr>
          <w:ilvl w:val="2"/>
          <w:numId w:val="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硬盘：200GB 及以上</w:t>
      </w:r>
    </w:p>
    <w:p w14:paraId="5968B9A9" w14:textId="77777777" w:rsidR="00363221" w:rsidRPr="00363221" w:rsidRDefault="00363221" w:rsidP="00363221">
      <w:pPr>
        <w:numPr>
          <w:ilvl w:val="0"/>
          <w:numId w:val="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网络</w:t>
      </w:r>
      <w:r w:rsidRPr="00363221">
        <w:rPr>
          <w:rFonts w:ascii="宋体" w:eastAsia="宋体" w:hAnsi="宋体"/>
          <w:sz w:val="24"/>
          <w:szCs w:val="24"/>
        </w:rPr>
        <w:t>：以太网 1000MB 及以上</w:t>
      </w:r>
    </w:p>
    <w:p w14:paraId="21A76C5A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 具体需求</w:t>
      </w:r>
    </w:p>
    <w:p w14:paraId="2EF47803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5.1 首页</w:t>
      </w:r>
    </w:p>
    <w:p w14:paraId="73ACD138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5.1.1 用户登录</w:t>
      </w:r>
    </w:p>
    <w:p w14:paraId="47E3522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76D33892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用户登录是进入系统的入口。读者和管理员分别通过不同的入口进入登录页面，输入用户名和密码，并选择相应的用户类型进行登录验证。若登录信息正确，系统根据用户类型跳转到对应的操作界面；若登录信息错误，系统提示错误信息，并允许用户重新输入。</w:t>
      </w:r>
    </w:p>
    <w:p w14:paraId="202E1EC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24601F00" w14:textId="77777777" w:rsidR="00363221" w:rsidRPr="00363221" w:rsidRDefault="00363221" w:rsidP="00363221">
      <w:pPr>
        <w:numPr>
          <w:ilvl w:val="0"/>
          <w:numId w:val="1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读者登录流程：</w:t>
      </w:r>
    </w:p>
    <w:p w14:paraId="169200E5" w14:textId="77777777" w:rsidR="00363221" w:rsidRPr="00363221" w:rsidRDefault="00363221" w:rsidP="00363221">
      <w:pPr>
        <w:numPr>
          <w:ilvl w:val="1"/>
          <w:numId w:val="1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读者在首页点击 “读者登录” 按钮，进入登录页面。</w:t>
      </w:r>
    </w:p>
    <w:p w14:paraId="7A390603" w14:textId="77777777" w:rsidR="00363221" w:rsidRPr="00363221" w:rsidRDefault="00363221" w:rsidP="00363221">
      <w:pPr>
        <w:numPr>
          <w:ilvl w:val="1"/>
          <w:numId w:val="1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输入已注册的用户名和密码，选择 “读者” 用户类型。</w:t>
      </w:r>
    </w:p>
    <w:p w14:paraId="78A8A376" w14:textId="77777777" w:rsidR="00363221" w:rsidRPr="00363221" w:rsidRDefault="00363221" w:rsidP="00363221">
      <w:pPr>
        <w:numPr>
          <w:ilvl w:val="1"/>
          <w:numId w:val="1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“登录” 按钮，系统验证用户名和密码是否匹配。</w:t>
      </w:r>
    </w:p>
    <w:p w14:paraId="7893E82A" w14:textId="77777777" w:rsidR="00363221" w:rsidRPr="00363221" w:rsidRDefault="00363221" w:rsidP="00363221">
      <w:pPr>
        <w:numPr>
          <w:ilvl w:val="1"/>
          <w:numId w:val="1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若匹配，系统跳转到读者操作界面；若不匹配，系统在登录页面提示 “用户名或密码错误，请重新输入”。</w:t>
      </w:r>
    </w:p>
    <w:p w14:paraId="5D3E8EAA" w14:textId="77777777" w:rsidR="00363221" w:rsidRPr="00363221" w:rsidRDefault="00363221" w:rsidP="00363221">
      <w:pPr>
        <w:numPr>
          <w:ilvl w:val="0"/>
          <w:numId w:val="1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管理员登录流程：</w:t>
      </w:r>
    </w:p>
    <w:p w14:paraId="43F3EFE4" w14:textId="77777777" w:rsidR="00363221" w:rsidRPr="00363221" w:rsidRDefault="00363221" w:rsidP="00363221">
      <w:pPr>
        <w:numPr>
          <w:ilvl w:val="1"/>
          <w:numId w:val="15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管理员在首页点击 “管理员登录” 按钮，进入登录页面。</w:t>
      </w:r>
    </w:p>
    <w:p w14:paraId="0046D965" w14:textId="77777777" w:rsidR="00363221" w:rsidRPr="00363221" w:rsidRDefault="00363221" w:rsidP="00363221">
      <w:pPr>
        <w:numPr>
          <w:ilvl w:val="1"/>
          <w:numId w:val="16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输入管理员用户名和密码，选择 “管理员” 用户类型。</w:t>
      </w:r>
    </w:p>
    <w:p w14:paraId="390EA9D2" w14:textId="77777777" w:rsidR="00363221" w:rsidRPr="00363221" w:rsidRDefault="00363221" w:rsidP="00363221">
      <w:pPr>
        <w:numPr>
          <w:ilvl w:val="1"/>
          <w:numId w:val="17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“登录” 按钮，系统验证用户名和密码是否匹配。</w:t>
      </w:r>
    </w:p>
    <w:p w14:paraId="0295A4A0" w14:textId="77777777" w:rsidR="00363221" w:rsidRDefault="00363221" w:rsidP="00363221">
      <w:pPr>
        <w:numPr>
          <w:ilvl w:val="1"/>
          <w:numId w:val="18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 xml:space="preserve">若匹配，系统跳转到管理员操作界面；若不匹配，系统在登录页面提示 </w:t>
      </w:r>
      <w:r w:rsidRPr="00363221">
        <w:rPr>
          <w:rFonts w:ascii="宋体" w:eastAsia="宋体" w:hAnsi="宋体"/>
          <w:sz w:val="24"/>
          <w:szCs w:val="24"/>
        </w:rPr>
        <w:lastRenderedPageBreak/>
        <w:t>“用户名或密码错误，请重新输入”。</w:t>
      </w:r>
    </w:p>
    <w:p w14:paraId="2CBF37C4" w14:textId="07902E17" w:rsidR="00E31D08" w:rsidRPr="00363221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1D94CFD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5.1.2 图书检索</w:t>
      </w:r>
    </w:p>
    <w:p w14:paraId="486B6EF6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C8CB72C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图书检索功能方便读者查找所需图书。读者可在首页的检索框中输入关键词（如书名、作者、出版社、ISBN 等），选择检索类型（精确检索或模糊检索），点击 “检索” 按钮后，系统在图书数据库中进行搜索，并将符合条件的图书列表展示在页面上，列表信息包括图书封面、书名、作者、出版社、馆藏数量、可借数量等。</w:t>
      </w:r>
    </w:p>
    <w:p w14:paraId="1D5BEABA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6A48AFF1" w14:textId="77777777" w:rsidR="00363221" w:rsidRPr="00363221" w:rsidRDefault="00363221" w:rsidP="00363221">
      <w:pPr>
        <w:numPr>
          <w:ilvl w:val="0"/>
          <w:numId w:val="1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精确检索流程：</w:t>
      </w:r>
    </w:p>
    <w:p w14:paraId="0192B09B" w14:textId="77777777" w:rsidR="00363221" w:rsidRPr="00363221" w:rsidRDefault="00363221" w:rsidP="00363221">
      <w:pPr>
        <w:numPr>
          <w:ilvl w:val="1"/>
          <w:numId w:val="2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读者在检索框中输入准确的关键词，如完整的书名或 ISBN 号。</w:t>
      </w:r>
    </w:p>
    <w:p w14:paraId="738DEE0A" w14:textId="77777777" w:rsidR="00363221" w:rsidRPr="00363221" w:rsidRDefault="00363221" w:rsidP="00363221">
      <w:pPr>
        <w:numPr>
          <w:ilvl w:val="1"/>
          <w:numId w:val="2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选择 “精确检索” 选项。</w:t>
      </w:r>
    </w:p>
    <w:p w14:paraId="26F1FDA1" w14:textId="77777777" w:rsidR="00363221" w:rsidRPr="00363221" w:rsidRDefault="00363221" w:rsidP="00363221">
      <w:pPr>
        <w:numPr>
          <w:ilvl w:val="1"/>
          <w:numId w:val="2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“检索” 按钮，系统在数据库中查找与关键词完全匹配的图书记录。</w:t>
      </w:r>
    </w:p>
    <w:p w14:paraId="2C9BE294" w14:textId="77777777" w:rsidR="00363221" w:rsidRPr="00363221" w:rsidRDefault="00363221" w:rsidP="00363221">
      <w:pPr>
        <w:numPr>
          <w:ilvl w:val="1"/>
          <w:numId w:val="2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将匹配的图书信息展示在结果列表中。</w:t>
      </w:r>
    </w:p>
    <w:p w14:paraId="7350207A" w14:textId="77777777" w:rsidR="00363221" w:rsidRPr="00363221" w:rsidRDefault="00363221" w:rsidP="00363221">
      <w:pPr>
        <w:numPr>
          <w:ilvl w:val="0"/>
          <w:numId w:val="1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模糊检索流程：</w:t>
      </w:r>
    </w:p>
    <w:p w14:paraId="63FAEAEB" w14:textId="77777777" w:rsidR="00363221" w:rsidRPr="00363221" w:rsidRDefault="00363221" w:rsidP="00363221">
      <w:pPr>
        <w:numPr>
          <w:ilvl w:val="1"/>
          <w:numId w:val="2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读者在检索框中输入关键词的一部分，如书名的部分文字或作者的姓氏。</w:t>
      </w:r>
    </w:p>
    <w:p w14:paraId="2C132A4A" w14:textId="77777777" w:rsidR="00363221" w:rsidRPr="00363221" w:rsidRDefault="00363221" w:rsidP="00363221">
      <w:pPr>
        <w:numPr>
          <w:ilvl w:val="1"/>
          <w:numId w:val="25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选择 “模糊检索” 选项。</w:t>
      </w:r>
    </w:p>
    <w:p w14:paraId="764A2874" w14:textId="77777777" w:rsidR="00363221" w:rsidRPr="00363221" w:rsidRDefault="00363221" w:rsidP="00363221">
      <w:pPr>
        <w:numPr>
          <w:ilvl w:val="1"/>
          <w:numId w:val="26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“检索” 按钮，系统在数据库中查找包含关键词的图书记录。</w:t>
      </w:r>
    </w:p>
    <w:p w14:paraId="15FEE699" w14:textId="77777777" w:rsidR="00363221" w:rsidRPr="00363221" w:rsidRDefault="00363221" w:rsidP="00363221">
      <w:pPr>
        <w:numPr>
          <w:ilvl w:val="1"/>
          <w:numId w:val="27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将符合条件的图书信息展示在结果列表中。</w:t>
      </w:r>
    </w:p>
    <w:p w14:paraId="6EE14A2E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5.1.3 公告信息</w:t>
      </w:r>
    </w:p>
    <w:p w14:paraId="53E7B54E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7B234F11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首页设置公告栏，用于展示图书馆的重要通知、活动信息、新书推荐等内容。系统管理员在后台发布公告，公告信息包括标题、发布日期、内容摘要等。读者在首页可浏览公告列表，点击公告标题可查看公告的详细内容。</w:t>
      </w:r>
    </w:p>
    <w:p w14:paraId="149D484C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5.2 图书借阅</w:t>
      </w:r>
    </w:p>
    <w:p w14:paraId="70EB4EA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5.2.1 借阅流程</w:t>
      </w:r>
    </w:p>
    <w:p w14:paraId="0E35E5C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4BC5C8E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读者登录系统后，在图书检索结果页面或图书详情页面点击 “借阅” 按钮，系统首先检查读者是否有未结清的逾期费用和借阅数量是否已满。若读者无逾期费用且未达到借阅上限，系统生成借阅记录，更新图书库存信息（可借数量减 1），并提示借阅成功；若读者存在逾期费用，系统提示读者先结清费用；若读者借阅数量已满，系统提示读者已达到借阅上限。</w:t>
      </w:r>
    </w:p>
    <w:p w14:paraId="093790F3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33C07A31" w14:textId="77777777" w:rsidR="00363221" w:rsidRPr="00363221" w:rsidRDefault="00363221" w:rsidP="00363221">
      <w:pPr>
        <w:numPr>
          <w:ilvl w:val="0"/>
          <w:numId w:val="28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借阅操作流程：</w:t>
      </w:r>
    </w:p>
    <w:p w14:paraId="7A1C8150" w14:textId="77777777" w:rsidR="00363221" w:rsidRPr="00363221" w:rsidRDefault="00363221" w:rsidP="00363221">
      <w:pPr>
        <w:numPr>
          <w:ilvl w:val="1"/>
          <w:numId w:val="2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读者登录后找到要借阅的图书。</w:t>
      </w:r>
    </w:p>
    <w:p w14:paraId="3299E043" w14:textId="77777777" w:rsidR="00363221" w:rsidRPr="00363221" w:rsidRDefault="00363221" w:rsidP="00363221">
      <w:pPr>
        <w:numPr>
          <w:ilvl w:val="1"/>
          <w:numId w:val="3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“借阅” 按钮。</w:t>
      </w:r>
    </w:p>
    <w:p w14:paraId="543D2A1A" w14:textId="77777777" w:rsidR="00363221" w:rsidRPr="00363221" w:rsidRDefault="00363221" w:rsidP="00363221">
      <w:pPr>
        <w:numPr>
          <w:ilvl w:val="1"/>
          <w:numId w:val="3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系统检查读者借阅状态。</w:t>
      </w:r>
    </w:p>
    <w:p w14:paraId="49851763" w14:textId="77777777" w:rsidR="00363221" w:rsidRPr="00363221" w:rsidRDefault="00363221" w:rsidP="00363221">
      <w:pPr>
        <w:numPr>
          <w:ilvl w:val="1"/>
          <w:numId w:val="3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若符合借阅条件，系统创建借阅记录，更新图书库存，提示借阅成功；否则，给出相应提示。</w:t>
      </w:r>
    </w:p>
    <w:p w14:paraId="11DF190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5.2.2 续借操作</w:t>
      </w:r>
    </w:p>
    <w:p w14:paraId="36D079F0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76E2B5D7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读者在借阅期限内，可对已借阅的图书进行续借操作。读者登录系统后，进入个人借阅记录页面，选择要续借的图书，点击 “续借” 按钮。系统检查图书是否可续借（如是否超过续借次数限制、是否有其他读者预约等），若可续借，系统更新借阅期限，并提示续借成功；若不可续借，系统给出相应原因提示。</w:t>
      </w:r>
    </w:p>
    <w:p w14:paraId="7266E82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70E4DB22" w14:textId="77777777" w:rsidR="00363221" w:rsidRPr="00363221" w:rsidRDefault="00363221" w:rsidP="00363221">
      <w:pPr>
        <w:numPr>
          <w:ilvl w:val="0"/>
          <w:numId w:val="3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续借操作流程：</w:t>
      </w:r>
    </w:p>
    <w:p w14:paraId="16B7A5C2" w14:textId="77777777" w:rsidR="00363221" w:rsidRPr="00363221" w:rsidRDefault="00363221" w:rsidP="00363221">
      <w:pPr>
        <w:numPr>
          <w:ilvl w:val="1"/>
          <w:numId w:val="3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读者登录并进入个人借阅记录页面。</w:t>
      </w:r>
    </w:p>
    <w:p w14:paraId="1E5EC770" w14:textId="77777777" w:rsidR="00363221" w:rsidRPr="00363221" w:rsidRDefault="00363221" w:rsidP="00363221">
      <w:pPr>
        <w:numPr>
          <w:ilvl w:val="1"/>
          <w:numId w:val="35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选择要续借的图书。</w:t>
      </w:r>
    </w:p>
    <w:p w14:paraId="3515E3DD" w14:textId="77777777" w:rsidR="00363221" w:rsidRPr="00363221" w:rsidRDefault="00363221" w:rsidP="00363221">
      <w:pPr>
        <w:numPr>
          <w:ilvl w:val="1"/>
          <w:numId w:val="36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“续借” 按钮。</w:t>
      </w:r>
    </w:p>
    <w:p w14:paraId="23D35666" w14:textId="77777777" w:rsidR="00363221" w:rsidRPr="00363221" w:rsidRDefault="00363221" w:rsidP="00363221">
      <w:pPr>
        <w:numPr>
          <w:ilvl w:val="1"/>
          <w:numId w:val="37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系统检查续借条件。</w:t>
      </w:r>
    </w:p>
    <w:p w14:paraId="7DA65AF9" w14:textId="77777777" w:rsidR="00363221" w:rsidRPr="00363221" w:rsidRDefault="00363221" w:rsidP="00363221">
      <w:pPr>
        <w:numPr>
          <w:ilvl w:val="1"/>
          <w:numId w:val="38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若满足条件，更新借阅期限，提示续借成功；否则，提示失败原因。</w:t>
      </w:r>
    </w:p>
    <w:p w14:paraId="71FCED14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5.2.3 借阅查询</w:t>
      </w:r>
    </w:p>
    <w:p w14:paraId="0F200464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A552800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读者可查询自己的借阅历史记录和当前借阅情况。在个人操作界面点击 “借阅查询” 按钮，系统展示读者的借阅记录列表，包括借阅日期、图书名称、应还日期、是否逾期等信息。对于逾期未还的图书，系统以特殊标识突出显示。</w:t>
      </w:r>
    </w:p>
    <w:p w14:paraId="0FEC604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5.3 图书归还</w:t>
      </w:r>
    </w:p>
    <w:p w14:paraId="7A35E97D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5.3.1 归还流程</w:t>
      </w:r>
    </w:p>
    <w:p w14:paraId="014B69FC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52D888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读者在图书馆前台或通过自助还书设备归还图书时，工作人员或系统通过扫描图书的 RFID 标签或输入图书 ISBN 号，确认图书信息。系统检查图书是否逾期，若未逾期，系统更新图书库存信息（可借数量加 1），并删除对应的借阅记录；若图书逾期，系统计算逾期费用，更新图书库存信息和借阅记录，并提示读者缴纳逾期费用。</w:t>
      </w:r>
    </w:p>
    <w:p w14:paraId="7EDC057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59CAFB7A" w14:textId="77777777" w:rsidR="00363221" w:rsidRPr="00363221" w:rsidRDefault="00363221" w:rsidP="00363221">
      <w:pPr>
        <w:numPr>
          <w:ilvl w:val="0"/>
          <w:numId w:val="3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归还操作流程：</w:t>
      </w:r>
    </w:p>
    <w:p w14:paraId="5B1E4F5C" w14:textId="77777777" w:rsidR="00363221" w:rsidRPr="00363221" w:rsidRDefault="00363221" w:rsidP="00363221">
      <w:pPr>
        <w:numPr>
          <w:ilvl w:val="1"/>
          <w:numId w:val="4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工作人员或系统获取图书信息。</w:t>
      </w:r>
    </w:p>
    <w:p w14:paraId="34D766AC" w14:textId="77777777" w:rsidR="00363221" w:rsidRPr="00363221" w:rsidRDefault="00363221" w:rsidP="00363221">
      <w:pPr>
        <w:numPr>
          <w:ilvl w:val="1"/>
          <w:numId w:val="4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系统检查是否逾期。</w:t>
      </w:r>
    </w:p>
    <w:p w14:paraId="468A9DB0" w14:textId="77777777" w:rsidR="00363221" w:rsidRPr="00363221" w:rsidRDefault="00363221" w:rsidP="00363221">
      <w:pPr>
        <w:numPr>
          <w:ilvl w:val="1"/>
          <w:numId w:val="4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若未逾期，更新库存和借阅记录，提示归还成功；若逾期，计算费用，更新相关信息，提示缴纳费用。</w:t>
      </w:r>
    </w:p>
    <w:p w14:paraId="4ED0548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5.3.2 逾期处理</w:t>
      </w:r>
    </w:p>
    <w:p w14:paraId="2947DF51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54EEE3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对于逾期未还的图书，系统除计算逾期费用外，还会限制读者的部分借阅权限（如禁止续借、限制借阅数量等）。当读者缴纳逾期费用后，系统恢复其正常借阅权限。</w:t>
      </w:r>
    </w:p>
    <w:p w14:paraId="0015418C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5.4 图书管理</w:t>
      </w:r>
    </w:p>
    <w:p w14:paraId="4A80469D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5.4.1 图书添加</w:t>
      </w:r>
    </w:p>
    <w:p w14:paraId="3621DC10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C042FEC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管理员登录系统后，进入图书管理页面，点击 “添加图书” 按钮，填写图书的详细信息，包括书名、作者、出版社、ISBN、出版日期、价格、页数、馆藏</w:t>
      </w:r>
      <w:r w:rsidRPr="00363221">
        <w:rPr>
          <w:rFonts w:ascii="宋体" w:eastAsia="宋体" w:hAnsi="宋体"/>
          <w:sz w:val="24"/>
          <w:szCs w:val="24"/>
        </w:rPr>
        <w:lastRenderedPageBreak/>
        <w:t>数量、分类号等，并上传图书封面图片。系统对输入信息进行格式验证和完整性检查，确保信息准确无误后，将图书信息存入数据库。</w:t>
      </w:r>
    </w:p>
    <w:p w14:paraId="57AF4FF8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7B9BB1C2" w14:textId="77777777" w:rsidR="00363221" w:rsidRPr="00363221" w:rsidRDefault="00363221" w:rsidP="00363221">
      <w:pPr>
        <w:numPr>
          <w:ilvl w:val="0"/>
          <w:numId w:val="4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图书添加流程：</w:t>
      </w:r>
    </w:p>
    <w:p w14:paraId="1EFF696C" w14:textId="77777777" w:rsidR="00363221" w:rsidRPr="00363221" w:rsidRDefault="00363221" w:rsidP="00363221">
      <w:pPr>
        <w:numPr>
          <w:ilvl w:val="1"/>
          <w:numId w:val="4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管理员登录并进入图书管理页面。</w:t>
      </w:r>
    </w:p>
    <w:p w14:paraId="477C1725" w14:textId="77777777" w:rsidR="00363221" w:rsidRPr="00363221" w:rsidRDefault="00363221" w:rsidP="00363221">
      <w:pPr>
        <w:numPr>
          <w:ilvl w:val="1"/>
          <w:numId w:val="45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“添加图书” 按钮。</w:t>
      </w:r>
    </w:p>
    <w:p w14:paraId="7E90C825" w14:textId="77777777" w:rsidR="00363221" w:rsidRPr="00363221" w:rsidRDefault="00363221" w:rsidP="00363221">
      <w:pPr>
        <w:numPr>
          <w:ilvl w:val="1"/>
          <w:numId w:val="46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填写图书详细信息。</w:t>
      </w:r>
    </w:p>
    <w:p w14:paraId="135B2E40" w14:textId="77777777" w:rsidR="00363221" w:rsidRPr="00363221" w:rsidRDefault="00363221" w:rsidP="00363221">
      <w:pPr>
        <w:numPr>
          <w:ilvl w:val="1"/>
          <w:numId w:val="47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上传封面图片。</w:t>
      </w:r>
    </w:p>
    <w:p w14:paraId="2C0A1C00" w14:textId="77777777" w:rsidR="00363221" w:rsidRPr="00363221" w:rsidRDefault="00363221" w:rsidP="00363221">
      <w:pPr>
        <w:numPr>
          <w:ilvl w:val="1"/>
          <w:numId w:val="48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系统验证信息。</w:t>
      </w:r>
    </w:p>
    <w:p w14:paraId="1AE1022C" w14:textId="77777777" w:rsidR="00363221" w:rsidRPr="00363221" w:rsidRDefault="00363221" w:rsidP="00363221">
      <w:pPr>
        <w:numPr>
          <w:ilvl w:val="1"/>
          <w:numId w:val="4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若信息有效，存入数据库；否则，提示错误信息。</w:t>
      </w:r>
    </w:p>
    <w:p w14:paraId="451D011D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5.4.2 图书编辑</w:t>
      </w:r>
    </w:p>
    <w:p w14:paraId="04C0990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6BBBF6DD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管理员在图书管理页面的图书列表中，选择要编辑的图书，点击 “编辑” 按钮，可修改图书的除 ISBN 外的其他信息（如书名、作者、出版社、馆藏数量等），修改完成后点击 “保存” 按钮，系统更新数据库中的图书信息。</w:t>
      </w:r>
    </w:p>
    <w:p w14:paraId="24FA5B2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338772C8" w14:textId="77777777" w:rsidR="00363221" w:rsidRPr="00363221" w:rsidRDefault="00363221" w:rsidP="00363221">
      <w:pPr>
        <w:numPr>
          <w:ilvl w:val="0"/>
          <w:numId w:val="5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图书编辑流程：</w:t>
      </w:r>
    </w:p>
    <w:p w14:paraId="6E4B4269" w14:textId="77777777" w:rsidR="00363221" w:rsidRPr="00363221" w:rsidRDefault="00363221" w:rsidP="00363221">
      <w:pPr>
        <w:numPr>
          <w:ilvl w:val="1"/>
          <w:numId w:val="5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管理员选择要编辑的图书。</w:t>
      </w:r>
    </w:p>
    <w:p w14:paraId="583FBB97" w14:textId="77777777" w:rsidR="00363221" w:rsidRPr="00363221" w:rsidRDefault="00363221" w:rsidP="00363221">
      <w:pPr>
        <w:numPr>
          <w:ilvl w:val="1"/>
          <w:numId w:val="5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“编辑” 按钮。</w:t>
      </w:r>
    </w:p>
    <w:p w14:paraId="200C7D07" w14:textId="77777777" w:rsidR="00363221" w:rsidRPr="00363221" w:rsidRDefault="00363221" w:rsidP="00363221">
      <w:pPr>
        <w:numPr>
          <w:ilvl w:val="1"/>
          <w:numId w:val="5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修改图书信息。</w:t>
      </w:r>
    </w:p>
    <w:p w14:paraId="1A2541F9" w14:textId="77777777" w:rsidR="00363221" w:rsidRPr="00363221" w:rsidRDefault="00363221" w:rsidP="00363221">
      <w:pPr>
        <w:numPr>
          <w:ilvl w:val="1"/>
          <w:numId w:val="5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“保存” 按钮。</w:t>
      </w:r>
    </w:p>
    <w:p w14:paraId="2260AB6D" w14:textId="77777777" w:rsidR="00363221" w:rsidRPr="00363221" w:rsidRDefault="00363221" w:rsidP="00363221">
      <w:pPr>
        <w:numPr>
          <w:ilvl w:val="1"/>
          <w:numId w:val="55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系统更新数据库。</w:t>
      </w:r>
    </w:p>
    <w:p w14:paraId="719D3063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5.4.3 图书删除</w:t>
      </w:r>
    </w:p>
    <w:p w14:paraId="36564438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2683F4B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管理员在图书管理页面的图书列表中，选择要删除的图书，点击 “删除” 按钮，系统弹出确认对话框，管理员确认后，系统从数据库中删除该图书的相关信息，并同时删除该图书的借阅记录和库存记录。</w:t>
      </w:r>
    </w:p>
    <w:p w14:paraId="2F50825A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lastRenderedPageBreak/>
        <w:br/>
      </w:r>
    </w:p>
    <w:p w14:paraId="3EA5770F" w14:textId="77777777" w:rsidR="00363221" w:rsidRPr="00363221" w:rsidRDefault="00363221" w:rsidP="00363221">
      <w:pPr>
        <w:numPr>
          <w:ilvl w:val="0"/>
          <w:numId w:val="56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图书删除流程：</w:t>
      </w:r>
    </w:p>
    <w:p w14:paraId="6CD55569" w14:textId="77777777" w:rsidR="00363221" w:rsidRPr="00363221" w:rsidRDefault="00363221" w:rsidP="00363221">
      <w:pPr>
        <w:numPr>
          <w:ilvl w:val="1"/>
          <w:numId w:val="57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管理员选择要删除的图书。</w:t>
      </w:r>
    </w:p>
    <w:p w14:paraId="4F3A8A9D" w14:textId="77777777" w:rsidR="00363221" w:rsidRPr="00363221" w:rsidRDefault="00363221" w:rsidP="00363221">
      <w:pPr>
        <w:numPr>
          <w:ilvl w:val="1"/>
          <w:numId w:val="58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“删除” 按钮。</w:t>
      </w:r>
    </w:p>
    <w:p w14:paraId="13E4916A" w14:textId="77777777" w:rsidR="00363221" w:rsidRPr="00363221" w:rsidRDefault="00363221" w:rsidP="00363221">
      <w:pPr>
        <w:numPr>
          <w:ilvl w:val="1"/>
          <w:numId w:val="5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确认删除操作。</w:t>
      </w:r>
    </w:p>
    <w:p w14:paraId="42AB43F5" w14:textId="77777777" w:rsidR="00363221" w:rsidRPr="00363221" w:rsidRDefault="00363221" w:rsidP="00363221">
      <w:pPr>
        <w:numPr>
          <w:ilvl w:val="1"/>
          <w:numId w:val="6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系统删除相关信息。</w:t>
      </w:r>
    </w:p>
    <w:p w14:paraId="3F5AED8A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5.5 用户管理</w:t>
      </w:r>
    </w:p>
    <w:p w14:paraId="1E579150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5.5.1 读者注册</w:t>
      </w:r>
    </w:p>
    <w:p w14:paraId="206E7D2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9C4523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读者在首页点击 “读者注册” 按钮，进入注册页面，填写个人信息，包括姓名、性别、年龄、联系方式、身份证号、邮箱等，并设置用户名和密码。系统验证用户名的唯一性和密码的强度，以及其他信息的格式正确性。注册成功后，系统自动发送激活邮件到读者邮箱，读者点击邮件中的激活链接完成注册流程。</w:t>
      </w:r>
    </w:p>
    <w:p w14:paraId="0B936E17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31F314DD" w14:textId="77777777" w:rsidR="00363221" w:rsidRPr="00363221" w:rsidRDefault="00363221" w:rsidP="00363221">
      <w:pPr>
        <w:numPr>
          <w:ilvl w:val="0"/>
          <w:numId w:val="6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读者注册流程：</w:t>
      </w:r>
    </w:p>
    <w:p w14:paraId="55743814" w14:textId="77777777" w:rsidR="00363221" w:rsidRPr="00363221" w:rsidRDefault="00363221" w:rsidP="00363221">
      <w:pPr>
        <w:numPr>
          <w:ilvl w:val="1"/>
          <w:numId w:val="6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读者点击 “读者注册” 按钮。</w:t>
      </w:r>
    </w:p>
    <w:p w14:paraId="66983047" w14:textId="77777777" w:rsidR="00363221" w:rsidRPr="00363221" w:rsidRDefault="00363221" w:rsidP="00363221">
      <w:pPr>
        <w:numPr>
          <w:ilvl w:val="1"/>
          <w:numId w:val="6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填写个人信息。</w:t>
      </w:r>
    </w:p>
    <w:p w14:paraId="77810BE6" w14:textId="77777777" w:rsidR="00363221" w:rsidRPr="00363221" w:rsidRDefault="00363221" w:rsidP="00363221">
      <w:pPr>
        <w:numPr>
          <w:ilvl w:val="1"/>
          <w:numId w:val="6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系统验证信息。</w:t>
      </w:r>
    </w:p>
    <w:p w14:paraId="2CB27D47" w14:textId="77777777" w:rsidR="00363221" w:rsidRPr="00363221" w:rsidRDefault="00363221" w:rsidP="00363221">
      <w:pPr>
        <w:numPr>
          <w:ilvl w:val="1"/>
          <w:numId w:val="65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若信息有效，发送激活邮件。</w:t>
      </w:r>
    </w:p>
    <w:p w14:paraId="567CD70C" w14:textId="77777777" w:rsidR="00363221" w:rsidRPr="00363221" w:rsidRDefault="00363221" w:rsidP="00363221">
      <w:pPr>
        <w:numPr>
          <w:ilvl w:val="1"/>
          <w:numId w:val="66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读者激活账号。</w:t>
      </w:r>
    </w:p>
    <w:p w14:paraId="0E52C16D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5.5.2 读者信息修改</w:t>
      </w:r>
    </w:p>
    <w:p w14:paraId="17D332D0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1C512297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读者登录系统后，在个人操作界面点击 “个人信息修改” 按钮，可修改除身份证号外的其他个人信息，如联系方式、邮箱等。修改完成后点击 “保存” 按钮，系统更新数据库中的读者信息。</w:t>
      </w:r>
    </w:p>
    <w:p w14:paraId="6FA8CA34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39621471" w14:textId="77777777" w:rsidR="00363221" w:rsidRPr="00363221" w:rsidRDefault="00363221" w:rsidP="00363221">
      <w:pPr>
        <w:numPr>
          <w:ilvl w:val="0"/>
          <w:numId w:val="67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读者信息修改流程：</w:t>
      </w:r>
    </w:p>
    <w:p w14:paraId="02B70E18" w14:textId="77777777" w:rsidR="00363221" w:rsidRPr="00363221" w:rsidRDefault="00363221" w:rsidP="00363221">
      <w:pPr>
        <w:numPr>
          <w:ilvl w:val="1"/>
          <w:numId w:val="68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读者登录并进入个人信息修改页面。</w:t>
      </w:r>
    </w:p>
    <w:p w14:paraId="43A4566E" w14:textId="77777777" w:rsidR="00363221" w:rsidRPr="00363221" w:rsidRDefault="00363221" w:rsidP="00363221">
      <w:pPr>
        <w:numPr>
          <w:ilvl w:val="1"/>
          <w:numId w:val="6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修改相关信息。</w:t>
      </w:r>
    </w:p>
    <w:p w14:paraId="12949E25" w14:textId="77777777" w:rsidR="00363221" w:rsidRPr="00363221" w:rsidRDefault="00363221" w:rsidP="00363221">
      <w:pPr>
        <w:numPr>
          <w:ilvl w:val="1"/>
          <w:numId w:val="7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“保存” 按钮。</w:t>
      </w:r>
    </w:p>
    <w:p w14:paraId="6A83B64C" w14:textId="77777777" w:rsidR="00363221" w:rsidRPr="00363221" w:rsidRDefault="00363221" w:rsidP="00363221">
      <w:pPr>
        <w:numPr>
          <w:ilvl w:val="1"/>
          <w:numId w:val="7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系统更新数据库。</w:t>
      </w:r>
    </w:p>
    <w:p w14:paraId="59F57F0A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5.5.3 管理员管理</w:t>
      </w:r>
    </w:p>
    <w:p w14:paraId="3A177F05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3270BB3C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管理功能由系统管理员操作。系统管理员可创建新的管理员账号，设置管理员的用户名、密码和权限角色（如图书管理员、系统管理员、借阅管理员等）。同时，可对已有的管理员账号进行信息修改、权限调整和删除操作。</w:t>
      </w:r>
    </w:p>
    <w:p w14:paraId="29CBAD29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br/>
      </w:r>
    </w:p>
    <w:p w14:paraId="05BED8DD" w14:textId="77777777" w:rsidR="00363221" w:rsidRPr="00363221" w:rsidRDefault="00363221" w:rsidP="00363221">
      <w:pPr>
        <w:numPr>
          <w:ilvl w:val="0"/>
          <w:numId w:val="7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管理员账号创建流程：</w:t>
      </w:r>
    </w:p>
    <w:p w14:paraId="05923708" w14:textId="77777777" w:rsidR="00363221" w:rsidRPr="00363221" w:rsidRDefault="00363221" w:rsidP="00363221">
      <w:pPr>
        <w:numPr>
          <w:ilvl w:val="1"/>
          <w:numId w:val="7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系统管理员进入管理员管理页面。</w:t>
      </w:r>
    </w:p>
    <w:p w14:paraId="5555EFD8" w14:textId="77777777" w:rsidR="00363221" w:rsidRPr="00363221" w:rsidRDefault="00363221" w:rsidP="00363221">
      <w:pPr>
        <w:numPr>
          <w:ilvl w:val="1"/>
          <w:numId w:val="7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“创建管理员账号” 按钮。</w:t>
      </w:r>
    </w:p>
    <w:p w14:paraId="5CDF0550" w14:textId="77777777" w:rsidR="00363221" w:rsidRPr="00363221" w:rsidRDefault="00363221" w:rsidP="00363221">
      <w:pPr>
        <w:numPr>
          <w:ilvl w:val="1"/>
          <w:numId w:val="75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填写用户名、密码和权限角色等信息。</w:t>
      </w:r>
    </w:p>
    <w:p w14:paraId="72DBB1B7" w14:textId="77777777" w:rsidR="00363221" w:rsidRPr="00363221" w:rsidRDefault="00363221" w:rsidP="00363221">
      <w:pPr>
        <w:numPr>
          <w:ilvl w:val="1"/>
          <w:numId w:val="76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“保存” 按钮，系统创建账号。</w:t>
      </w:r>
    </w:p>
    <w:p w14:paraId="713DA9A5" w14:textId="77777777" w:rsidR="00363221" w:rsidRPr="00363221" w:rsidRDefault="00363221" w:rsidP="00363221">
      <w:pPr>
        <w:numPr>
          <w:ilvl w:val="0"/>
          <w:numId w:val="7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管理员信息修改流程：</w:t>
      </w:r>
    </w:p>
    <w:p w14:paraId="65A21BFF" w14:textId="77777777" w:rsidR="00363221" w:rsidRPr="00363221" w:rsidRDefault="00363221" w:rsidP="00363221">
      <w:pPr>
        <w:numPr>
          <w:ilvl w:val="1"/>
          <w:numId w:val="77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系统管理员选择要修改的管理员账号。</w:t>
      </w:r>
    </w:p>
    <w:p w14:paraId="1718E59F" w14:textId="77777777" w:rsidR="00363221" w:rsidRPr="00363221" w:rsidRDefault="00363221" w:rsidP="00363221">
      <w:pPr>
        <w:numPr>
          <w:ilvl w:val="1"/>
          <w:numId w:val="78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“修改” 按钮。</w:t>
      </w:r>
    </w:p>
    <w:p w14:paraId="312DD263" w14:textId="77777777" w:rsidR="00363221" w:rsidRPr="00363221" w:rsidRDefault="00363221" w:rsidP="00363221">
      <w:pPr>
        <w:numPr>
          <w:ilvl w:val="1"/>
          <w:numId w:val="7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修改相关信息。</w:t>
      </w:r>
    </w:p>
    <w:p w14:paraId="45ED00B2" w14:textId="77777777" w:rsidR="00363221" w:rsidRPr="00363221" w:rsidRDefault="00363221" w:rsidP="00363221">
      <w:pPr>
        <w:numPr>
          <w:ilvl w:val="1"/>
          <w:numId w:val="8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“保存” 按钮，系统更新信息。</w:t>
      </w:r>
    </w:p>
    <w:p w14:paraId="3040999C" w14:textId="77777777" w:rsidR="00363221" w:rsidRPr="00363221" w:rsidRDefault="00363221" w:rsidP="00363221">
      <w:pPr>
        <w:numPr>
          <w:ilvl w:val="0"/>
          <w:numId w:val="7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管理员权限调整流程：</w:t>
      </w:r>
    </w:p>
    <w:p w14:paraId="3951D38F" w14:textId="77777777" w:rsidR="00363221" w:rsidRPr="00363221" w:rsidRDefault="00363221" w:rsidP="00363221">
      <w:pPr>
        <w:numPr>
          <w:ilvl w:val="1"/>
          <w:numId w:val="8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系统管理员选择要调整权限的管理员账号。</w:t>
      </w:r>
    </w:p>
    <w:p w14:paraId="132DDF48" w14:textId="77777777" w:rsidR="00363221" w:rsidRPr="00363221" w:rsidRDefault="00363221" w:rsidP="00363221">
      <w:pPr>
        <w:numPr>
          <w:ilvl w:val="1"/>
          <w:numId w:val="8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“权限调整” 按钮。</w:t>
      </w:r>
    </w:p>
    <w:p w14:paraId="61DB87D3" w14:textId="77777777" w:rsidR="00363221" w:rsidRPr="00363221" w:rsidRDefault="00363221" w:rsidP="00363221">
      <w:pPr>
        <w:numPr>
          <w:ilvl w:val="1"/>
          <w:numId w:val="83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选择新的权限角色。</w:t>
      </w:r>
    </w:p>
    <w:p w14:paraId="3DF68C1C" w14:textId="77777777" w:rsidR="00363221" w:rsidRPr="00363221" w:rsidRDefault="00363221" w:rsidP="00363221">
      <w:pPr>
        <w:numPr>
          <w:ilvl w:val="1"/>
          <w:numId w:val="8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“保存” 按钮，系统更新权限。</w:t>
      </w:r>
    </w:p>
    <w:p w14:paraId="3669DB93" w14:textId="77777777" w:rsidR="00363221" w:rsidRPr="00363221" w:rsidRDefault="00363221" w:rsidP="00363221">
      <w:pPr>
        <w:numPr>
          <w:ilvl w:val="0"/>
          <w:numId w:val="72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管理员账号删除流程：</w:t>
      </w:r>
    </w:p>
    <w:p w14:paraId="1619623C" w14:textId="77777777" w:rsidR="00363221" w:rsidRPr="00363221" w:rsidRDefault="00363221" w:rsidP="00363221">
      <w:pPr>
        <w:numPr>
          <w:ilvl w:val="1"/>
          <w:numId w:val="85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lastRenderedPageBreak/>
        <w:t>系统管理员选择要删除的管理员账号。</w:t>
      </w:r>
    </w:p>
    <w:p w14:paraId="66DA4461" w14:textId="77777777" w:rsidR="00363221" w:rsidRPr="00363221" w:rsidRDefault="00363221" w:rsidP="00363221">
      <w:pPr>
        <w:numPr>
          <w:ilvl w:val="1"/>
          <w:numId w:val="86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点击 “删除” 按钮。</w:t>
      </w:r>
    </w:p>
    <w:p w14:paraId="5E7E19FF" w14:textId="77777777" w:rsidR="00363221" w:rsidRPr="00363221" w:rsidRDefault="00363221" w:rsidP="00363221">
      <w:pPr>
        <w:numPr>
          <w:ilvl w:val="1"/>
          <w:numId w:val="87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确认删除操作。</w:t>
      </w:r>
    </w:p>
    <w:p w14:paraId="26B846E5" w14:textId="77777777" w:rsidR="00363221" w:rsidRPr="00363221" w:rsidRDefault="00363221" w:rsidP="00363221">
      <w:pPr>
        <w:numPr>
          <w:ilvl w:val="1"/>
          <w:numId w:val="88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系统删除账号。</w:t>
      </w:r>
    </w:p>
    <w:p w14:paraId="06849151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5.6 系统管理</w:t>
      </w:r>
    </w:p>
    <w:p w14:paraId="26C786E7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63221">
        <w:rPr>
          <w:rFonts w:ascii="宋体" w:eastAsia="宋体" w:hAnsi="宋体"/>
          <w:b/>
          <w:bCs/>
          <w:sz w:val="24"/>
          <w:szCs w:val="24"/>
        </w:rPr>
        <w:t>5.6.1 数据备份</w:t>
      </w:r>
    </w:p>
    <w:p w14:paraId="4F8F016B" w14:textId="77777777" w:rsidR="00363221" w:rsidRPr="00363221" w:rsidRDefault="00363221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17591F77" w14:textId="77777777" w:rsidR="00E31D08" w:rsidRPr="00E31D08" w:rsidRDefault="00363221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363221">
        <w:rPr>
          <w:rFonts w:ascii="宋体" w:eastAsia="宋体" w:hAnsi="宋体"/>
          <w:sz w:val="24"/>
          <w:szCs w:val="24"/>
        </w:rPr>
        <w:t>系统每天凌晨自动进行数据备份操作，将数据库中的所有数据备份到指定的存储位置（如本地磁盘的备份文件夹</w:t>
      </w:r>
      <w:r w:rsidR="00E31D08" w:rsidRPr="00E31D08">
        <w:rPr>
          <w:rFonts w:ascii="宋体" w:eastAsia="宋体" w:hAnsi="宋体"/>
          <w:sz w:val="24"/>
          <w:szCs w:val="24"/>
        </w:rPr>
        <w:t>或远程备份服务器）。备份数据按照日期进行命名和归档，以便在需要时能够快速恢复到特定时间点的数据状态。系统管理员也可手动触发数据备份操作，并能查看备份历史记录，包括备份时间、备份文件大小和备份路径等信息。</w:t>
      </w:r>
    </w:p>
    <w:p w14:paraId="5118C5A3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5.6.2 系统日志</w:t>
      </w:r>
    </w:p>
    <w:p w14:paraId="3E62DAE7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71749DD7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sz w:val="24"/>
          <w:szCs w:val="24"/>
        </w:rPr>
        <w:t>系统记录所有用户的操作日志，包括登录时间、操作内容、操作结果等详细信息。系统管理员可在系统管理界面查看和搜索系统日志，以便对系统的使用情况进行监控和审计，及时发现和处理异常操作或安全问题。日志信息按照时间顺序进行展示，可按照用户、操作类型、操作时间等条件进行筛选和查询。</w:t>
      </w:r>
    </w:p>
    <w:p w14:paraId="21D83DB7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5.6.3 权限管理</w:t>
      </w:r>
    </w:p>
    <w:p w14:paraId="7FC44BA6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28972C06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sz w:val="24"/>
          <w:szCs w:val="24"/>
        </w:rPr>
        <w:t>权限管理模块负责设置和管理系统中不同用户角色的操作权限。系统管理员可创建、修改和删除用户角色，并为每个角色分配相应的功能权限，如读者角色具有图书检索、借阅、续借、查询等权限；图书管理员角色具有图书管理、借阅管理等权限；系统管理员角色拥有系统管理的全部权限。权限的分配和调整应确保最小权限原则，即用户仅拥有完成其工作任务所需的最少权限，以提高系统的安全性。</w:t>
      </w:r>
    </w:p>
    <w:p w14:paraId="4A809A73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5.7 数据字典</w:t>
      </w:r>
    </w:p>
    <w:p w14:paraId="42B2176D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5398EC8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sz w:val="24"/>
          <w:szCs w:val="24"/>
        </w:rPr>
        <w:t>数据字典详细定义了系统中使用的所有数据元素，包括图书信息（书名、作</w:t>
      </w:r>
      <w:r w:rsidRPr="00E31D08">
        <w:rPr>
          <w:rFonts w:ascii="宋体" w:eastAsia="宋体" w:hAnsi="宋体"/>
          <w:sz w:val="24"/>
          <w:szCs w:val="24"/>
        </w:rPr>
        <w:lastRenderedPageBreak/>
        <w:t>者、出版社、ISBN、出版日期、价格、页数、馆藏数量、分类号等）、读者信息（姓名、性别、年龄、联系方式、身份证号、邮箱、用户名、密码等）、借阅信息（借阅日期、应还日期、实际归还日期、逾期天数、逾期费用等）、管理员信息（用户名、密码、权限角色等）以及系统配置信息（如借阅期限、续借次数限制、逾期费用标准等）。每个数据元素都明确了其数据类型、长度、取值范围和是否可为空等属性，为系统的数据库设计和开发提供了准确的参考依据。</w:t>
      </w:r>
    </w:p>
    <w:p w14:paraId="4C2774DC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5.8 二期开发</w:t>
      </w:r>
    </w:p>
    <w:p w14:paraId="20BAEC79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sz w:val="24"/>
          <w:szCs w:val="24"/>
        </w:rPr>
        <w:br/>
      </w:r>
    </w:p>
    <w:p w14:paraId="3E0E9B8C" w14:textId="77777777" w:rsidR="00E31D08" w:rsidRPr="00E31D08" w:rsidRDefault="00E31D08" w:rsidP="00E31D08">
      <w:pPr>
        <w:numPr>
          <w:ilvl w:val="0"/>
          <w:numId w:val="8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移动端应用开发</w:t>
      </w:r>
      <w:r w:rsidRPr="00E31D08">
        <w:rPr>
          <w:rFonts w:ascii="宋体" w:eastAsia="宋体" w:hAnsi="宋体"/>
          <w:sz w:val="24"/>
          <w:szCs w:val="24"/>
        </w:rPr>
        <w:t>：开发适用于手机和平板电脑的图书管理系统移动端应用程序，提供与桌面端相似的核心功能，如图书检索、借阅查询、续借操作等，同时利用移动设备的特性，如定位功能实现查找附近图书馆分馆、</w:t>
      </w:r>
      <w:proofErr w:type="gramStart"/>
      <w:r w:rsidRPr="00E31D08">
        <w:rPr>
          <w:rFonts w:ascii="宋体" w:eastAsia="宋体" w:hAnsi="宋体"/>
          <w:sz w:val="24"/>
          <w:szCs w:val="24"/>
        </w:rPr>
        <w:t>扫码功能</w:t>
      </w:r>
      <w:proofErr w:type="gramEnd"/>
      <w:r w:rsidRPr="00E31D08">
        <w:rPr>
          <w:rFonts w:ascii="宋体" w:eastAsia="宋体" w:hAnsi="宋体"/>
          <w:sz w:val="24"/>
          <w:szCs w:val="24"/>
        </w:rPr>
        <w:t>简化图书借阅和归还操作等，以满足读者随时随地使用图书管理服务的需求。</w:t>
      </w:r>
    </w:p>
    <w:p w14:paraId="51722F89" w14:textId="77777777" w:rsidR="00E31D08" w:rsidRPr="00E31D08" w:rsidRDefault="00E31D08" w:rsidP="00E31D08">
      <w:pPr>
        <w:numPr>
          <w:ilvl w:val="0"/>
          <w:numId w:val="8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智能推荐系统</w:t>
      </w:r>
      <w:r w:rsidRPr="00E31D08">
        <w:rPr>
          <w:rFonts w:ascii="宋体" w:eastAsia="宋体" w:hAnsi="宋体"/>
          <w:sz w:val="24"/>
          <w:szCs w:val="24"/>
        </w:rPr>
        <w:t>：引入智能推荐算法，根据读者的借阅历史、浏览记录和兴趣偏好，为读者推荐个性化的图书列表。推荐系统应能够不断学习和优化推荐结果，提高推荐的准确性和相关性，帮助读者发现更多符合其兴趣的图书资源。</w:t>
      </w:r>
    </w:p>
    <w:p w14:paraId="24968745" w14:textId="77777777" w:rsidR="00E31D08" w:rsidRDefault="00E31D08" w:rsidP="00E31D08">
      <w:pPr>
        <w:numPr>
          <w:ilvl w:val="0"/>
          <w:numId w:val="89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与图书馆自动化设备集成</w:t>
      </w:r>
      <w:r w:rsidRPr="00E31D08">
        <w:rPr>
          <w:rFonts w:ascii="宋体" w:eastAsia="宋体" w:hAnsi="宋体"/>
          <w:sz w:val="24"/>
          <w:szCs w:val="24"/>
        </w:rPr>
        <w:t>：实现与图书馆内的自动化设备（如自助借还书机、图书分拣设备、门禁系统等）的深度集成，通过系统接口实现数据的实时</w:t>
      </w:r>
      <w:proofErr w:type="gramStart"/>
      <w:r w:rsidRPr="00E31D08">
        <w:rPr>
          <w:rFonts w:ascii="宋体" w:eastAsia="宋体" w:hAnsi="宋体"/>
          <w:sz w:val="24"/>
          <w:szCs w:val="24"/>
        </w:rPr>
        <w:t>交互和</w:t>
      </w:r>
      <w:proofErr w:type="gramEnd"/>
      <w:r w:rsidRPr="00E31D08">
        <w:rPr>
          <w:rFonts w:ascii="宋体" w:eastAsia="宋体" w:hAnsi="宋体"/>
          <w:sz w:val="24"/>
          <w:szCs w:val="24"/>
        </w:rPr>
        <w:t>共享，提高图书馆的自动化管理水平和服务效率，减少人工操作环节和错误率。</w:t>
      </w:r>
    </w:p>
    <w:p w14:paraId="0A1CA745" w14:textId="39D255D6" w:rsidR="00E31D08" w:rsidRDefault="00E31D08" w:rsidP="00E31D08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流程图：</w:t>
      </w:r>
    </w:p>
    <w:p w14:paraId="3F955DCB" w14:textId="7E1FC459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75023A" wp14:editId="4DE33C71">
            <wp:extent cx="2743200" cy="5791200"/>
            <wp:effectExtent l="0" t="0" r="0" b="0"/>
            <wp:docPr id="1226014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14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D0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8525469" wp14:editId="297CF8DE">
            <wp:extent cx="2924175" cy="4495800"/>
            <wp:effectExtent l="0" t="0" r="9525" b="0"/>
            <wp:docPr id="834600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00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D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F11AF4" wp14:editId="69A3C327">
            <wp:extent cx="2619375" cy="2181225"/>
            <wp:effectExtent l="0" t="0" r="9525" b="9525"/>
            <wp:docPr id="1951807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07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D0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B1FA24" wp14:editId="31D61CE8">
            <wp:extent cx="3381375" cy="4467225"/>
            <wp:effectExtent l="0" t="0" r="9525" b="9525"/>
            <wp:docPr id="544336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36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1624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6. 性能</w:t>
      </w:r>
    </w:p>
    <w:p w14:paraId="72EE4621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sz w:val="24"/>
          <w:szCs w:val="24"/>
        </w:rPr>
        <w:br/>
      </w:r>
    </w:p>
    <w:p w14:paraId="3A056523" w14:textId="77777777" w:rsidR="00E31D08" w:rsidRPr="00E31D08" w:rsidRDefault="00E31D08" w:rsidP="00E31D08">
      <w:pPr>
        <w:numPr>
          <w:ilvl w:val="0"/>
          <w:numId w:val="9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sz w:val="24"/>
          <w:szCs w:val="24"/>
        </w:rPr>
        <w:t>系统应确保图书检索操作在 3 秒内响应，返回准确的检索结果。</w:t>
      </w:r>
    </w:p>
    <w:p w14:paraId="7C05C102" w14:textId="77777777" w:rsidR="00E31D08" w:rsidRPr="00E31D08" w:rsidRDefault="00E31D08" w:rsidP="00E31D08">
      <w:pPr>
        <w:numPr>
          <w:ilvl w:val="0"/>
          <w:numId w:val="9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sz w:val="24"/>
          <w:szCs w:val="24"/>
        </w:rPr>
        <w:t>用户登录、借阅、归还等操作的响应时间不超过 5 秒，保证操作的流畅性和及时性。</w:t>
      </w:r>
    </w:p>
    <w:p w14:paraId="03CA6D01" w14:textId="77777777" w:rsidR="00E31D08" w:rsidRPr="00E31D08" w:rsidRDefault="00E31D08" w:rsidP="00E31D08">
      <w:pPr>
        <w:numPr>
          <w:ilvl w:val="0"/>
          <w:numId w:val="90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sz w:val="24"/>
          <w:szCs w:val="24"/>
        </w:rPr>
        <w:t>系统应能支持同时在线用户数不少于 500 人，确保在高峰时段也能稳定运行，不出现卡顿或崩溃现象。</w:t>
      </w:r>
    </w:p>
    <w:p w14:paraId="07C47BD6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7. 接口</w:t>
      </w:r>
    </w:p>
    <w:p w14:paraId="17CF6443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7.1 软件接口</w:t>
      </w:r>
    </w:p>
    <w:p w14:paraId="0A461591" w14:textId="77777777" w:rsidR="00E31D08" w:rsidRPr="00E31D08" w:rsidRDefault="00E31D08" w:rsidP="00E31D0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sz w:val="24"/>
          <w:szCs w:val="24"/>
        </w:rPr>
        <w:br/>
      </w:r>
    </w:p>
    <w:p w14:paraId="3DB60A22" w14:textId="77777777" w:rsidR="00E31D08" w:rsidRPr="00E31D08" w:rsidRDefault="00E31D08" w:rsidP="00E31D08">
      <w:pPr>
        <w:numPr>
          <w:ilvl w:val="0"/>
          <w:numId w:val="9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邮件发送接口</w:t>
      </w:r>
      <w:r w:rsidRPr="00E31D08">
        <w:rPr>
          <w:rFonts w:ascii="宋体" w:eastAsia="宋体" w:hAnsi="宋体"/>
          <w:sz w:val="24"/>
          <w:szCs w:val="24"/>
        </w:rPr>
        <w:t xml:space="preserve">：使用 </w:t>
      </w:r>
      <w:proofErr w:type="spellStart"/>
      <w:r w:rsidRPr="00E31D08">
        <w:rPr>
          <w:rFonts w:ascii="宋体" w:eastAsia="宋体" w:hAnsi="宋体"/>
          <w:sz w:val="24"/>
          <w:szCs w:val="24"/>
        </w:rPr>
        <w:t>JavaMail</w:t>
      </w:r>
      <w:proofErr w:type="spellEnd"/>
      <w:r w:rsidRPr="00E31D08">
        <w:rPr>
          <w:rFonts w:ascii="宋体" w:eastAsia="宋体" w:hAnsi="宋体"/>
          <w:sz w:val="24"/>
          <w:szCs w:val="24"/>
        </w:rPr>
        <w:t xml:space="preserve"> 或其他成熟的邮件发送库，实现系统向读者发送注册激活邮件、借阅提醒邮件、逾期通知邮件等功能，确保邮</w:t>
      </w:r>
      <w:r w:rsidRPr="00E31D08">
        <w:rPr>
          <w:rFonts w:ascii="宋体" w:eastAsia="宋体" w:hAnsi="宋体"/>
          <w:sz w:val="24"/>
          <w:szCs w:val="24"/>
        </w:rPr>
        <w:lastRenderedPageBreak/>
        <w:t>件发送的稳定性和可靠性。</w:t>
      </w:r>
    </w:p>
    <w:p w14:paraId="0BAF8582" w14:textId="77777777" w:rsidR="00E31D08" w:rsidRPr="00E31D08" w:rsidRDefault="00E31D08" w:rsidP="00E31D08">
      <w:pPr>
        <w:numPr>
          <w:ilvl w:val="0"/>
          <w:numId w:val="9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数据库连接接口</w:t>
      </w:r>
      <w:r w:rsidRPr="00E31D08">
        <w:rPr>
          <w:rFonts w:ascii="宋体" w:eastAsia="宋体" w:hAnsi="宋体"/>
          <w:sz w:val="24"/>
          <w:szCs w:val="24"/>
        </w:rPr>
        <w:t>：通过 JDBC（Java Database Connectivity）或其他数据库连接技术，实现系统与 MySQL 或 Oracle 数据库的高效连接和数据交互，确保数据的读写操作准确无误且性能良好。</w:t>
      </w:r>
    </w:p>
    <w:p w14:paraId="67A186D2" w14:textId="77777777" w:rsidR="00E31D08" w:rsidRPr="00E31D08" w:rsidRDefault="00E31D08" w:rsidP="00E31D08">
      <w:pPr>
        <w:numPr>
          <w:ilvl w:val="0"/>
          <w:numId w:val="91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31D08">
        <w:rPr>
          <w:rFonts w:ascii="宋体" w:eastAsia="宋体" w:hAnsi="宋体"/>
          <w:b/>
          <w:bCs/>
          <w:sz w:val="24"/>
          <w:szCs w:val="24"/>
        </w:rPr>
        <w:t>RFID 设备接口</w:t>
      </w:r>
      <w:r w:rsidRPr="00E31D08">
        <w:rPr>
          <w:rFonts w:ascii="宋体" w:eastAsia="宋体" w:hAnsi="宋体"/>
          <w:sz w:val="24"/>
          <w:szCs w:val="24"/>
        </w:rPr>
        <w:t>：开发与图书馆使用的 RFID 设备的通信接口，实现通过 RFID 标签对图书进行识别和管理，包括图书借阅、归还、盘点等操作，确保接口的兼容性和数据传输的准确性。</w:t>
      </w:r>
    </w:p>
    <w:p w14:paraId="023BE484" w14:textId="77777777" w:rsidR="00216DC9" w:rsidRPr="00363221" w:rsidRDefault="00216DC9" w:rsidP="0036322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sectPr w:rsidR="00216DC9" w:rsidRPr="00363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BCEA9" w14:textId="77777777" w:rsidR="005A2E29" w:rsidRDefault="005A2E29" w:rsidP="00363221">
      <w:pPr>
        <w:rPr>
          <w:rFonts w:hint="eastAsia"/>
        </w:rPr>
      </w:pPr>
      <w:r>
        <w:separator/>
      </w:r>
    </w:p>
  </w:endnote>
  <w:endnote w:type="continuationSeparator" w:id="0">
    <w:p w14:paraId="45DB0582" w14:textId="77777777" w:rsidR="005A2E29" w:rsidRDefault="005A2E29" w:rsidP="003632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048DD" w14:textId="77777777" w:rsidR="005A2E29" w:rsidRDefault="005A2E29" w:rsidP="00363221">
      <w:pPr>
        <w:rPr>
          <w:rFonts w:hint="eastAsia"/>
        </w:rPr>
      </w:pPr>
      <w:r>
        <w:separator/>
      </w:r>
    </w:p>
  </w:footnote>
  <w:footnote w:type="continuationSeparator" w:id="0">
    <w:p w14:paraId="6C21ED59" w14:textId="77777777" w:rsidR="005A2E29" w:rsidRDefault="005A2E29" w:rsidP="003632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73F8"/>
    <w:multiLevelType w:val="multilevel"/>
    <w:tmpl w:val="9060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D34A2"/>
    <w:multiLevelType w:val="multilevel"/>
    <w:tmpl w:val="B0C6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3537"/>
    <w:multiLevelType w:val="multilevel"/>
    <w:tmpl w:val="83A8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C0475"/>
    <w:multiLevelType w:val="multilevel"/>
    <w:tmpl w:val="5F8C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94EFE"/>
    <w:multiLevelType w:val="multilevel"/>
    <w:tmpl w:val="6496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D3E27"/>
    <w:multiLevelType w:val="multilevel"/>
    <w:tmpl w:val="4B90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853B1"/>
    <w:multiLevelType w:val="multilevel"/>
    <w:tmpl w:val="04E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33342"/>
    <w:multiLevelType w:val="multilevel"/>
    <w:tmpl w:val="5CC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C698F"/>
    <w:multiLevelType w:val="multilevel"/>
    <w:tmpl w:val="DC96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10018"/>
    <w:multiLevelType w:val="multilevel"/>
    <w:tmpl w:val="8CF8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47EDB"/>
    <w:multiLevelType w:val="multilevel"/>
    <w:tmpl w:val="BA5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B1193"/>
    <w:multiLevelType w:val="multilevel"/>
    <w:tmpl w:val="AE5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D1C25"/>
    <w:multiLevelType w:val="multilevel"/>
    <w:tmpl w:val="EF86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7508C4"/>
    <w:multiLevelType w:val="multilevel"/>
    <w:tmpl w:val="E88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EDE"/>
    <w:multiLevelType w:val="multilevel"/>
    <w:tmpl w:val="803C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91D99"/>
    <w:multiLevelType w:val="multilevel"/>
    <w:tmpl w:val="6682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85415"/>
    <w:multiLevelType w:val="multilevel"/>
    <w:tmpl w:val="F70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62F19"/>
    <w:multiLevelType w:val="multilevel"/>
    <w:tmpl w:val="2172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898770">
    <w:abstractNumId w:val="12"/>
  </w:num>
  <w:num w:numId="2" w16cid:durableId="23218846">
    <w:abstractNumId w:val="8"/>
  </w:num>
  <w:num w:numId="3" w16cid:durableId="2106920817">
    <w:abstractNumId w:val="4"/>
  </w:num>
  <w:num w:numId="4" w16cid:durableId="1674844049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162431774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967471164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541822487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132089827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438595210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990935220">
    <w:abstractNumId w:val="9"/>
  </w:num>
  <w:num w:numId="11" w16cid:durableId="377825278">
    <w:abstractNumId w:val="9"/>
    <w:lvlOverride w:ilvl="1">
      <w:lvl w:ilvl="1">
        <w:numFmt w:val="decimal"/>
        <w:lvlText w:val="%2."/>
        <w:lvlJc w:val="left"/>
      </w:lvl>
    </w:lvlOverride>
  </w:num>
  <w:num w:numId="12" w16cid:durableId="971713144">
    <w:abstractNumId w:val="9"/>
    <w:lvlOverride w:ilvl="1">
      <w:lvl w:ilvl="1">
        <w:numFmt w:val="decimal"/>
        <w:lvlText w:val="%2."/>
        <w:lvlJc w:val="left"/>
      </w:lvl>
    </w:lvlOverride>
  </w:num>
  <w:num w:numId="13" w16cid:durableId="1865941946">
    <w:abstractNumId w:val="9"/>
    <w:lvlOverride w:ilvl="1">
      <w:lvl w:ilvl="1">
        <w:numFmt w:val="decimal"/>
        <w:lvlText w:val="%2."/>
        <w:lvlJc w:val="left"/>
      </w:lvl>
    </w:lvlOverride>
  </w:num>
  <w:num w:numId="14" w16cid:durableId="475268026">
    <w:abstractNumId w:val="9"/>
    <w:lvlOverride w:ilvl="1">
      <w:lvl w:ilvl="1">
        <w:numFmt w:val="decimal"/>
        <w:lvlText w:val="%2."/>
        <w:lvlJc w:val="left"/>
      </w:lvl>
    </w:lvlOverride>
  </w:num>
  <w:num w:numId="15" w16cid:durableId="274220290">
    <w:abstractNumId w:val="9"/>
    <w:lvlOverride w:ilvl="1">
      <w:lvl w:ilvl="1">
        <w:numFmt w:val="decimal"/>
        <w:lvlText w:val="%2."/>
        <w:lvlJc w:val="left"/>
      </w:lvl>
    </w:lvlOverride>
  </w:num>
  <w:num w:numId="16" w16cid:durableId="255672122">
    <w:abstractNumId w:val="9"/>
    <w:lvlOverride w:ilvl="1">
      <w:lvl w:ilvl="1">
        <w:numFmt w:val="decimal"/>
        <w:lvlText w:val="%2."/>
        <w:lvlJc w:val="left"/>
      </w:lvl>
    </w:lvlOverride>
  </w:num>
  <w:num w:numId="17" w16cid:durableId="1963000609">
    <w:abstractNumId w:val="9"/>
    <w:lvlOverride w:ilvl="1">
      <w:lvl w:ilvl="1">
        <w:numFmt w:val="decimal"/>
        <w:lvlText w:val="%2."/>
        <w:lvlJc w:val="left"/>
      </w:lvl>
    </w:lvlOverride>
  </w:num>
  <w:num w:numId="18" w16cid:durableId="1771655958">
    <w:abstractNumId w:val="9"/>
    <w:lvlOverride w:ilvl="1">
      <w:lvl w:ilvl="1">
        <w:numFmt w:val="decimal"/>
        <w:lvlText w:val="%2."/>
        <w:lvlJc w:val="left"/>
      </w:lvl>
    </w:lvlOverride>
  </w:num>
  <w:num w:numId="19" w16cid:durableId="2057730044">
    <w:abstractNumId w:val="16"/>
  </w:num>
  <w:num w:numId="20" w16cid:durableId="782267674">
    <w:abstractNumId w:val="16"/>
    <w:lvlOverride w:ilvl="1">
      <w:lvl w:ilvl="1">
        <w:numFmt w:val="decimal"/>
        <w:lvlText w:val="%2."/>
        <w:lvlJc w:val="left"/>
      </w:lvl>
    </w:lvlOverride>
  </w:num>
  <w:num w:numId="21" w16cid:durableId="869489026">
    <w:abstractNumId w:val="16"/>
    <w:lvlOverride w:ilvl="1">
      <w:lvl w:ilvl="1">
        <w:numFmt w:val="decimal"/>
        <w:lvlText w:val="%2."/>
        <w:lvlJc w:val="left"/>
      </w:lvl>
    </w:lvlOverride>
  </w:num>
  <w:num w:numId="22" w16cid:durableId="1233735753">
    <w:abstractNumId w:val="16"/>
    <w:lvlOverride w:ilvl="1">
      <w:lvl w:ilvl="1">
        <w:numFmt w:val="decimal"/>
        <w:lvlText w:val="%2."/>
        <w:lvlJc w:val="left"/>
      </w:lvl>
    </w:lvlOverride>
  </w:num>
  <w:num w:numId="23" w16cid:durableId="398603305">
    <w:abstractNumId w:val="16"/>
    <w:lvlOverride w:ilvl="1">
      <w:lvl w:ilvl="1">
        <w:numFmt w:val="decimal"/>
        <w:lvlText w:val="%2."/>
        <w:lvlJc w:val="left"/>
      </w:lvl>
    </w:lvlOverride>
  </w:num>
  <w:num w:numId="24" w16cid:durableId="2054423893">
    <w:abstractNumId w:val="16"/>
    <w:lvlOverride w:ilvl="1">
      <w:lvl w:ilvl="1">
        <w:numFmt w:val="decimal"/>
        <w:lvlText w:val="%2."/>
        <w:lvlJc w:val="left"/>
      </w:lvl>
    </w:lvlOverride>
  </w:num>
  <w:num w:numId="25" w16cid:durableId="610866461">
    <w:abstractNumId w:val="16"/>
    <w:lvlOverride w:ilvl="1">
      <w:lvl w:ilvl="1">
        <w:numFmt w:val="decimal"/>
        <w:lvlText w:val="%2."/>
        <w:lvlJc w:val="left"/>
      </w:lvl>
    </w:lvlOverride>
  </w:num>
  <w:num w:numId="26" w16cid:durableId="1576476471">
    <w:abstractNumId w:val="16"/>
    <w:lvlOverride w:ilvl="1">
      <w:lvl w:ilvl="1">
        <w:numFmt w:val="decimal"/>
        <w:lvlText w:val="%2."/>
        <w:lvlJc w:val="left"/>
      </w:lvl>
    </w:lvlOverride>
  </w:num>
  <w:num w:numId="27" w16cid:durableId="1708412751">
    <w:abstractNumId w:val="16"/>
    <w:lvlOverride w:ilvl="1">
      <w:lvl w:ilvl="1">
        <w:numFmt w:val="decimal"/>
        <w:lvlText w:val="%2."/>
        <w:lvlJc w:val="left"/>
      </w:lvl>
    </w:lvlOverride>
  </w:num>
  <w:num w:numId="28" w16cid:durableId="641151655">
    <w:abstractNumId w:val="2"/>
  </w:num>
  <w:num w:numId="29" w16cid:durableId="159274048">
    <w:abstractNumId w:val="2"/>
    <w:lvlOverride w:ilvl="1">
      <w:lvl w:ilvl="1">
        <w:numFmt w:val="decimal"/>
        <w:lvlText w:val="%2."/>
        <w:lvlJc w:val="left"/>
      </w:lvl>
    </w:lvlOverride>
  </w:num>
  <w:num w:numId="30" w16cid:durableId="831529578">
    <w:abstractNumId w:val="2"/>
    <w:lvlOverride w:ilvl="1">
      <w:lvl w:ilvl="1">
        <w:numFmt w:val="decimal"/>
        <w:lvlText w:val="%2."/>
        <w:lvlJc w:val="left"/>
      </w:lvl>
    </w:lvlOverride>
  </w:num>
  <w:num w:numId="31" w16cid:durableId="1019964028">
    <w:abstractNumId w:val="2"/>
    <w:lvlOverride w:ilvl="1">
      <w:lvl w:ilvl="1">
        <w:numFmt w:val="decimal"/>
        <w:lvlText w:val="%2."/>
        <w:lvlJc w:val="left"/>
      </w:lvl>
    </w:lvlOverride>
  </w:num>
  <w:num w:numId="32" w16cid:durableId="1623343090">
    <w:abstractNumId w:val="2"/>
    <w:lvlOverride w:ilvl="1">
      <w:lvl w:ilvl="1">
        <w:numFmt w:val="decimal"/>
        <w:lvlText w:val="%2."/>
        <w:lvlJc w:val="left"/>
      </w:lvl>
    </w:lvlOverride>
  </w:num>
  <w:num w:numId="33" w16cid:durableId="336544296">
    <w:abstractNumId w:val="7"/>
  </w:num>
  <w:num w:numId="34" w16cid:durableId="1227297053">
    <w:abstractNumId w:val="7"/>
    <w:lvlOverride w:ilvl="1">
      <w:lvl w:ilvl="1">
        <w:numFmt w:val="decimal"/>
        <w:lvlText w:val="%2."/>
        <w:lvlJc w:val="left"/>
      </w:lvl>
    </w:lvlOverride>
  </w:num>
  <w:num w:numId="35" w16cid:durableId="2124760133">
    <w:abstractNumId w:val="7"/>
    <w:lvlOverride w:ilvl="1">
      <w:lvl w:ilvl="1">
        <w:numFmt w:val="decimal"/>
        <w:lvlText w:val="%2."/>
        <w:lvlJc w:val="left"/>
      </w:lvl>
    </w:lvlOverride>
  </w:num>
  <w:num w:numId="36" w16cid:durableId="368920284">
    <w:abstractNumId w:val="7"/>
    <w:lvlOverride w:ilvl="1">
      <w:lvl w:ilvl="1">
        <w:numFmt w:val="decimal"/>
        <w:lvlText w:val="%2."/>
        <w:lvlJc w:val="left"/>
      </w:lvl>
    </w:lvlOverride>
  </w:num>
  <w:num w:numId="37" w16cid:durableId="357706006">
    <w:abstractNumId w:val="7"/>
    <w:lvlOverride w:ilvl="1">
      <w:lvl w:ilvl="1">
        <w:numFmt w:val="decimal"/>
        <w:lvlText w:val="%2."/>
        <w:lvlJc w:val="left"/>
      </w:lvl>
    </w:lvlOverride>
  </w:num>
  <w:num w:numId="38" w16cid:durableId="1912109763">
    <w:abstractNumId w:val="7"/>
    <w:lvlOverride w:ilvl="1">
      <w:lvl w:ilvl="1">
        <w:numFmt w:val="decimal"/>
        <w:lvlText w:val="%2."/>
        <w:lvlJc w:val="left"/>
      </w:lvl>
    </w:lvlOverride>
  </w:num>
  <w:num w:numId="39" w16cid:durableId="1248921438">
    <w:abstractNumId w:val="17"/>
  </w:num>
  <w:num w:numId="40" w16cid:durableId="1209999053">
    <w:abstractNumId w:val="17"/>
    <w:lvlOverride w:ilvl="1">
      <w:lvl w:ilvl="1">
        <w:numFmt w:val="decimal"/>
        <w:lvlText w:val="%2."/>
        <w:lvlJc w:val="left"/>
      </w:lvl>
    </w:lvlOverride>
  </w:num>
  <w:num w:numId="41" w16cid:durableId="314574856">
    <w:abstractNumId w:val="17"/>
    <w:lvlOverride w:ilvl="1">
      <w:lvl w:ilvl="1">
        <w:numFmt w:val="decimal"/>
        <w:lvlText w:val="%2."/>
        <w:lvlJc w:val="left"/>
      </w:lvl>
    </w:lvlOverride>
  </w:num>
  <w:num w:numId="42" w16cid:durableId="1685356331">
    <w:abstractNumId w:val="17"/>
    <w:lvlOverride w:ilvl="1">
      <w:lvl w:ilvl="1">
        <w:numFmt w:val="decimal"/>
        <w:lvlText w:val="%2."/>
        <w:lvlJc w:val="left"/>
      </w:lvl>
    </w:lvlOverride>
  </w:num>
  <w:num w:numId="43" w16cid:durableId="976685068">
    <w:abstractNumId w:val="3"/>
  </w:num>
  <w:num w:numId="44" w16cid:durableId="1031957968">
    <w:abstractNumId w:val="3"/>
    <w:lvlOverride w:ilvl="1">
      <w:lvl w:ilvl="1">
        <w:numFmt w:val="decimal"/>
        <w:lvlText w:val="%2."/>
        <w:lvlJc w:val="left"/>
      </w:lvl>
    </w:lvlOverride>
  </w:num>
  <w:num w:numId="45" w16cid:durableId="594480684">
    <w:abstractNumId w:val="3"/>
    <w:lvlOverride w:ilvl="1">
      <w:lvl w:ilvl="1">
        <w:numFmt w:val="decimal"/>
        <w:lvlText w:val="%2."/>
        <w:lvlJc w:val="left"/>
      </w:lvl>
    </w:lvlOverride>
  </w:num>
  <w:num w:numId="46" w16cid:durableId="1818917396">
    <w:abstractNumId w:val="3"/>
    <w:lvlOverride w:ilvl="1">
      <w:lvl w:ilvl="1">
        <w:numFmt w:val="decimal"/>
        <w:lvlText w:val="%2."/>
        <w:lvlJc w:val="left"/>
      </w:lvl>
    </w:lvlOverride>
  </w:num>
  <w:num w:numId="47" w16cid:durableId="451751581">
    <w:abstractNumId w:val="3"/>
    <w:lvlOverride w:ilvl="1">
      <w:lvl w:ilvl="1">
        <w:numFmt w:val="decimal"/>
        <w:lvlText w:val="%2."/>
        <w:lvlJc w:val="left"/>
      </w:lvl>
    </w:lvlOverride>
  </w:num>
  <w:num w:numId="48" w16cid:durableId="883953510">
    <w:abstractNumId w:val="3"/>
    <w:lvlOverride w:ilvl="1">
      <w:lvl w:ilvl="1">
        <w:numFmt w:val="decimal"/>
        <w:lvlText w:val="%2."/>
        <w:lvlJc w:val="left"/>
      </w:lvl>
    </w:lvlOverride>
  </w:num>
  <w:num w:numId="49" w16cid:durableId="1791969728">
    <w:abstractNumId w:val="3"/>
    <w:lvlOverride w:ilvl="1">
      <w:lvl w:ilvl="1">
        <w:numFmt w:val="decimal"/>
        <w:lvlText w:val="%2."/>
        <w:lvlJc w:val="left"/>
      </w:lvl>
    </w:lvlOverride>
  </w:num>
  <w:num w:numId="50" w16cid:durableId="163671965">
    <w:abstractNumId w:val="10"/>
  </w:num>
  <w:num w:numId="51" w16cid:durableId="1342200887">
    <w:abstractNumId w:val="10"/>
    <w:lvlOverride w:ilvl="1">
      <w:lvl w:ilvl="1">
        <w:numFmt w:val="decimal"/>
        <w:lvlText w:val="%2."/>
        <w:lvlJc w:val="left"/>
      </w:lvl>
    </w:lvlOverride>
  </w:num>
  <w:num w:numId="52" w16cid:durableId="74983554">
    <w:abstractNumId w:val="10"/>
    <w:lvlOverride w:ilvl="1">
      <w:lvl w:ilvl="1">
        <w:numFmt w:val="decimal"/>
        <w:lvlText w:val="%2."/>
        <w:lvlJc w:val="left"/>
      </w:lvl>
    </w:lvlOverride>
  </w:num>
  <w:num w:numId="53" w16cid:durableId="23867785">
    <w:abstractNumId w:val="10"/>
    <w:lvlOverride w:ilvl="1">
      <w:lvl w:ilvl="1">
        <w:numFmt w:val="decimal"/>
        <w:lvlText w:val="%2."/>
        <w:lvlJc w:val="left"/>
      </w:lvl>
    </w:lvlOverride>
  </w:num>
  <w:num w:numId="54" w16cid:durableId="49037199">
    <w:abstractNumId w:val="10"/>
    <w:lvlOverride w:ilvl="1">
      <w:lvl w:ilvl="1">
        <w:numFmt w:val="decimal"/>
        <w:lvlText w:val="%2."/>
        <w:lvlJc w:val="left"/>
      </w:lvl>
    </w:lvlOverride>
  </w:num>
  <w:num w:numId="55" w16cid:durableId="1042747141">
    <w:abstractNumId w:val="10"/>
    <w:lvlOverride w:ilvl="1">
      <w:lvl w:ilvl="1">
        <w:numFmt w:val="decimal"/>
        <w:lvlText w:val="%2."/>
        <w:lvlJc w:val="left"/>
      </w:lvl>
    </w:lvlOverride>
  </w:num>
  <w:num w:numId="56" w16cid:durableId="52388924">
    <w:abstractNumId w:val="15"/>
  </w:num>
  <w:num w:numId="57" w16cid:durableId="1167749378">
    <w:abstractNumId w:val="15"/>
    <w:lvlOverride w:ilvl="1">
      <w:lvl w:ilvl="1">
        <w:numFmt w:val="decimal"/>
        <w:lvlText w:val="%2."/>
        <w:lvlJc w:val="left"/>
      </w:lvl>
    </w:lvlOverride>
  </w:num>
  <w:num w:numId="58" w16cid:durableId="378285460">
    <w:abstractNumId w:val="15"/>
    <w:lvlOverride w:ilvl="1">
      <w:lvl w:ilvl="1">
        <w:numFmt w:val="decimal"/>
        <w:lvlText w:val="%2."/>
        <w:lvlJc w:val="left"/>
      </w:lvl>
    </w:lvlOverride>
  </w:num>
  <w:num w:numId="59" w16cid:durableId="1254824967">
    <w:abstractNumId w:val="15"/>
    <w:lvlOverride w:ilvl="1">
      <w:lvl w:ilvl="1">
        <w:numFmt w:val="decimal"/>
        <w:lvlText w:val="%2."/>
        <w:lvlJc w:val="left"/>
      </w:lvl>
    </w:lvlOverride>
  </w:num>
  <w:num w:numId="60" w16cid:durableId="1935632139">
    <w:abstractNumId w:val="15"/>
    <w:lvlOverride w:ilvl="1">
      <w:lvl w:ilvl="1">
        <w:numFmt w:val="decimal"/>
        <w:lvlText w:val="%2."/>
        <w:lvlJc w:val="left"/>
      </w:lvl>
    </w:lvlOverride>
  </w:num>
  <w:num w:numId="61" w16cid:durableId="1167601178">
    <w:abstractNumId w:val="6"/>
  </w:num>
  <w:num w:numId="62" w16cid:durableId="1215197319">
    <w:abstractNumId w:val="6"/>
    <w:lvlOverride w:ilvl="1">
      <w:lvl w:ilvl="1">
        <w:numFmt w:val="decimal"/>
        <w:lvlText w:val="%2."/>
        <w:lvlJc w:val="left"/>
      </w:lvl>
    </w:lvlOverride>
  </w:num>
  <w:num w:numId="63" w16cid:durableId="1016034200">
    <w:abstractNumId w:val="6"/>
    <w:lvlOverride w:ilvl="1">
      <w:lvl w:ilvl="1">
        <w:numFmt w:val="decimal"/>
        <w:lvlText w:val="%2."/>
        <w:lvlJc w:val="left"/>
      </w:lvl>
    </w:lvlOverride>
  </w:num>
  <w:num w:numId="64" w16cid:durableId="1449085189">
    <w:abstractNumId w:val="6"/>
    <w:lvlOverride w:ilvl="1">
      <w:lvl w:ilvl="1">
        <w:numFmt w:val="decimal"/>
        <w:lvlText w:val="%2."/>
        <w:lvlJc w:val="left"/>
      </w:lvl>
    </w:lvlOverride>
  </w:num>
  <w:num w:numId="65" w16cid:durableId="1719470834">
    <w:abstractNumId w:val="6"/>
    <w:lvlOverride w:ilvl="1">
      <w:lvl w:ilvl="1">
        <w:numFmt w:val="decimal"/>
        <w:lvlText w:val="%2."/>
        <w:lvlJc w:val="left"/>
      </w:lvl>
    </w:lvlOverride>
  </w:num>
  <w:num w:numId="66" w16cid:durableId="638804591">
    <w:abstractNumId w:val="6"/>
    <w:lvlOverride w:ilvl="1">
      <w:lvl w:ilvl="1">
        <w:numFmt w:val="decimal"/>
        <w:lvlText w:val="%2."/>
        <w:lvlJc w:val="left"/>
      </w:lvl>
    </w:lvlOverride>
  </w:num>
  <w:num w:numId="67" w16cid:durableId="505285947">
    <w:abstractNumId w:val="13"/>
  </w:num>
  <w:num w:numId="68" w16cid:durableId="478771740">
    <w:abstractNumId w:val="13"/>
    <w:lvlOverride w:ilvl="1">
      <w:lvl w:ilvl="1">
        <w:numFmt w:val="decimal"/>
        <w:lvlText w:val="%2."/>
        <w:lvlJc w:val="left"/>
      </w:lvl>
    </w:lvlOverride>
  </w:num>
  <w:num w:numId="69" w16cid:durableId="1601137108">
    <w:abstractNumId w:val="13"/>
    <w:lvlOverride w:ilvl="1">
      <w:lvl w:ilvl="1">
        <w:numFmt w:val="decimal"/>
        <w:lvlText w:val="%2."/>
        <w:lvlJc w:val="left"/>
      </w:lvl>
    </w:lvlOverride>
  </w:num>
  <w:num w:numId="70" w16cid:durableId="306208322">
    <w:abstractNumId w:val="13"/>
    <w:lvlOverride w:ilvl="1">
      <w:lvl w:ilvl="1">
        <w:numFmt w:val="decimal"/>
        <w:lvlText w:val="%2."/>
        <w:lvlJc w:val="left"/>
      </w:lvl>
    </w:lvlOverride>
  </w:num>
  <w:num w:numId="71" w16cid:durableId="932082423">
    <w:abstractNumId w:val="13"/>
    <w:lvlOverride w:ilvl="1">
      <w:lvl w:ilvl="1">
        <w:numFmt w:val="decimal"/>
        <w:lvlText w:val="%2."/>
        <w:lvlJc w:val="left"/>
      </w:lvl>
    </w:lvlOverride>
  </w:num>
  <w:num w:numId="72" w16cid:durableId="890112488">
    <w:abstractNumId w:val="11"/>
  </w:num>
  <w:num w:numId="73" w16cid:durableId="1888451482">
    <w:abstractNumId w:val="11"/>
    <w:lvlOverride w:ilvl="1">
      <w:lvl w:ilvl="1">
        <w:numFmt w:val="decimal"/>
        <w:lvlText w:val="%2."/>
        <w:lvlJc w:val="left"/>
      </w:lvl>
    </w:lvlOverride>
  </w:num>
  <w:num w:numId="74" w16cid:durableId="39406434">
    <w:abstractNumId w:val="11"/>
    <w:lvlOverride w:ilvl="1">
      <w:lvl w:ilvl="1">
        <w:numFmt w:val="decimal"/>
        <w:lvlText w:val="%2."/>
        <w:lvlJc w:val="left"/>
      </w:lvl>
    </w:lvlOverride>
  </w:num>
  <w:num w:numId="75" w16cid:durableId="1328705290">
    <w:abstractNumId w:val="11"/>
    <w:lvlOverride w:ilvl="1">
      <w:lvl w:ilvl="1">
        <w:numFmt w:val="decimal"/>
        <w:lvlText w:val="%2."/>
        <w:lvlJc w:val="left"/>
      </w:lvl>
    </w:lvlOverride>
  </w:num>
  <w:num w:numId="76" w16cid:durableId="953244670">
    <w:abstractNumId w:val="11"/>
    <w:lvlOverride w:ilvl="1">
      <w:lvl w:ilvl="1">
        <w:numFmt w:val="decimal"/>
        <w:lvlText w:val="%2."/>
        <w:lvlJc w:val="left"/>
      </w:lvl>
    </w:lvlOverride>
  </w:num>
  <w:num w:numId="77" w16cid:durableId="1612588142">
    <w:abstractNumId w:val="11"/>
    <w:lvlOverride w:ilvl="1">
      <w:lvl w:ilvl="1">
        <w:numFmt w:val="decimal"/>
        <w:lvlText w:val="%2."/>
        <w:lvlJc w:val="left"/>
      </w:lvl>
    </w:lvlOverride>
  </w:num>
  <w:num w:numId="78" w16cid:durableId="996155591">
    <w:abstractNumId w:val="11"/>
    <w:lvlOverride w:ilvl="1">
      <w:lvl w:ilvl="1">
        <w:numFmt w:val="decimal"/>
        <w:lvlText w:val="%2."/>
        <w:lvlJc w:val="left"/>
      </w:lvl>
    </w:lvlOverride>
  </w:num>
  <w:num w:numId="79" w16cid:durableId="318462893">
    <w:abstractNumId w:val="11"/>
    <w:lvlOverride w:ilvl="1">
      <w:lvl w:ilvl="1">
        <w:numFmt w:val="decimal"/>
        <w:lvlText w:val="%2."/>
        <w:lvlJc w:val="left"/>
      </w:lvl>
    </w:lvlOverride>
  </w:num>
  <w:num w:numId="80" w16cid:durableId="1068260617">
    <w:abstractNumId w:val="11"/>
    <w:lvlOverride w:ilvl="1">
      <w:lvl w:ilvl="1">
        <w:numFmt w:val="decimal"/>
        <w:lvlText w:val="%2."/>
        <w:lvlJc w:val="left"/>
      </w:lvl>
    </w:lvlOverride>
  </w:num>
  <w:num w:numId="81" w16cid:durableId="1644239049">
    <w:abstractNumId w:val="11"/>
    <w:lvlOverride w:ilvl="1">
      <w:lvl w:ilvl="1">
        <w:numFmt w:val="decimal"/>
        <w:lvlText w:val="%2."/>
        <w:lvlJc w:val="left"/>
      </w:lvl>
    </w:lvlOverride>
  </w:num>
  <w:num w:numId="82" w16cid:durableId="1524437932">
    <w:abstractNumId w:val="11"/>
    <w:lvlOverride w:ilvl="1">
      <w:lvl w:ilvl="1">
        <w:numFmt w:val="decimal"/>
        <w:lvlText w:val="%2."/>
        <w:lvlJc w:val="left"/>
      </w:lvl>
    </w:lvlOverride>
  </w:num>
  <w:num w:numId="83" w16cid:durableId="2101561662">
    <w:abstractNumId w:val="11"/>
    <w:lvlOverride w:ilvl="1">
      <w:lvl w:ilvl="1">
        <w:numFmt w:val="decimal"/>
        <w:lvlText w:val="%2."/>
        <w:lvlJc w:val="left"/>
      </w:lvl>
    </w:lvlOverride>
  </w:num>
  <w:num w:numId="84" w16cid:durableId="1596089972">
    <w:abstractNumId w:val="11"/>
    <w:lvlOverride w:ilvl="1">
      <w:lvl w:ilvl="1">
        <w:numFmt w:val="decimal"/>
        <w:lvlText w:val="%2."/>
        <w:lvlJc w:val="left"/>
      </w:lvl>
    </w:lvlOverride>
  </w:num>
  <w:num w:numId="85" w16cid:durableId="1342930797">
    <w:abstractNumId w:val="11"/>
    <w:lvlOverride w:ilvl="1">
      <w:lvl w:ilvl="1">
        <w:numFmt w:val="decimal"/>
        <w:lvlText w:val="%2."/>
        <w:lvlJc w:val="left"/>
      </w:lvl>
    </w:lvlOverride>
  </w:num>
  <w:num w:numId="86" w16cid:durableId="549154745">
    <w:abstractNumId w:val="11"/>
    <w:lvlOverride w:ilvl="1">
      <w:lvl w:ilvl="1">
        <w:numFmt w:val="decimal"/>
        <w:lvlText w:val="%2."/>
        <w:lvlJc w:val="left"/>
      </w:lvl>
    </w:lvlOverride>
  </w:num>
  <w:num w:numId="87" w16cid:durableId="1547641816">
    <w:abstractNumId w:val="11"/>
    <w:lvlOverride w:ilvl="1">
      <w:lvl w:ilvl="1">
        <w:numFmt w:val="decimal"/>
        <w:lvlText w:val="%2."/>
        <w:lvlJc w:val="left"/>
      </w:lvl>
    </w:lvlOverride>
  </w:num>
  <w:num w:numId="88" w16cid:durableId="1587570885">
    <w:abstractNumId w:val="11"/>
    <w:lvlOverride w:ilvl="1">
      <w:lvl w:ilvl="1">
        <w:numFmt w:val="decimal"/>
        <w:lvlText w:val="%2."/>
        <w:lvlJc w:val="left"/>
      </w:lvl>
    </w:lvlOverride>
  </w:num>
  <w:num w:numId="89" w16cid:durableId="1567648688">
    <w:abstractNumId w:val="1"/>
  </w:num>
  <w:num w:numId="90" w16cid:durableId="625618796">
    <w:abstractNumId w:val="0"/>
  </w:num>
  <w:num w:numId="91" w16cid:durableId="1114251531">
    <w:abstractNumId w:val="14"/>
  </w:num>
  <w:num w:numId="92" w16cid:durableId="576404385">
    <w:abstractNumId w:val="5"/>
  </w:num>
  <w:num w:numId="93" w16cid:durableId="223415517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4" w16cid:durableId="562643890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5" w16cid:durableId="772825670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6" w16cid:durableId="230391005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7" w16cid:durableId="759134844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8" w16cid:durableId="2129274919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9" w16cid:durableId="341707762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0" w16cid:durableId="2112241989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1" w16cid:durableId="9259443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2" w16cid:durableId="1079444284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9"/>
    <w:rsid w:val="00004876"/>
    <w:rsid w:val="00216DC9"/>
    <w:rsid w:val="00363221"/>
    <w:rsid w:val="00382518"/>
    <w:rsid w:val="00443AAA"/>
    <w:rsid w:val="00557B13"/>
    <w:rsid w:val="005A2E29"/>
    <w:rsid w:val="00762C09"/>
    <w:rsid w:val="00B75DC2"/>
    <w:rsid w:val="00BE6103"/>
    <w:rsid w:val="00E31D08"/>
    <w:rsid w:val="00E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46E3E"/>
  <w15:chartTrackingRefBased/>
  <w15:docId w15:val="{43DE0CAC-E276-4225-A995-0E7E2B58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221"/>
    <w:rPr>
      <w:sz w:val="18"/>
      <w:szCs w:val="18"/>
    </w:rPr>
  </w:style>
  <w:style w:type="paragraph" w:styleId="a7">
    <w:name w:val="Normal Indent"/>
    <w:basedOn w:val="a"/>
    <w:rsid w:val="00E370F8"/>
    <w:pPr>
      <w:spacing w:line="240" w:lineRule="atLeast"/>
      <w:ind w:left="900" w:hanging="900"/>
      <w:jc w:val="left"/>
    </w:pPr>
    <w:rPr>
      <w:rFonts w:ascii="Arial" w:eastAsia="宋体" w:hAnsi="Arial" w:cs="Times New Roman"/>
      <w:snapToGrid w:val="0"/>
      <w:kern w:val="0"/>
      <w:sz w:val="20"/>
      <w:szCs w:val="20"/>
      <w14:ligatures w14:val="none"/>
    </w:rPr>
  </w:style>
  <w:style w:type="paragraph" w:styleId="a8">
    <w:name w:val="Title"/>
    <w:basedOn w:val="a"/>
    <w:next w:val="a"/>
    <w:link w:val="a9"/>
    <w:qFormat/>
    <w:rsid w:val="00E370F8"/>
    <w:pPr>
      <w:spacing w:line="240" w:lineRule="atLeast"/>
      <w:jc w:val="center"/>
    </w:pPr>
    <w:rPr>
      <w:rFonts w:ascii="Arial" w:eastAsia="宋体" w:hAnsi="Arial" w:cs="Times New Roman"/>
      <w:b/>
      <w:snapToGrid w:val="0"/>
      <w:kern w:val="0"/>
      <w:sz w:val="36"/>
      <w:szCs w:val="20"/>
      <w14:ligatures w14:val="none"/>
    </w:rPr>
  </w:style>
  <w:style w:type="character" w:customStyle="1" w:styleId="a9">
    <w:name w:val="标题 字符"/>
    <w:basedOn w:val="a0"/>
    <w:link w:val="a8"/>
    <w:rsid w:val="00E370F8"/>
    <w:rPr>
      <w:rFonts w:ascii="Arial" w:eastAsia="宋体" w:hAnsi="Arial" w:cs="Times New Roman"/>
      <w:b/>
      <w:snapToGrid w:val="0"/>
      <w:kern w:val="0"/>
      <w:sz w:val="3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1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13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2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15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0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9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7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3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95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988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03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5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2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6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1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1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68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4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8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7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6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2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44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2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96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6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63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6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0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41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3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2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3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4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67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1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9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3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7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07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34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9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雨成 鲜</dc:creator>
  <cp:keywords/>
  <dc:description/>
  <cp:lastModifiedBy>雨成 鲜</cp:lastModifiedBy>
  <cp:revision>3</cp:revision>
  <dcterms:created xsi:type="dcterms:W3CDTF">2025-01-09T06:17:00Z</dcterms:created>
  <dcterms:modified xsi:type="dcterms:W3CDTF">2025-01-09T06:31:00Z</dcterms:modified>
</cp:coreProperties>
</file>